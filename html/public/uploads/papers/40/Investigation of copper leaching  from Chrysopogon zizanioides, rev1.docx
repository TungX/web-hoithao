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0A2B2" w14:textId="77777777" w:rsidR="00294273" w:rsidRDefault="00294273" w:rsidP="00294273">
      <w:pPr>
        <w:spacing w:before="100" w:beforeAutospacing="1" w:after="100" w:afterAutospacing="1"/>
        <w:jc w:val="center"/>
        <w:rPr>
          <w:b/>
          <w:sz w:val="26"/>
          <w:szCs w:val="26"/>
        </w:rPr>
      </w:pPr>
    </w:p>
    <w:p w14:paraId="14BE6407" w14:textId="77777777" w:rsidR="00E73E4C" w:rsidRPr="00294273" w:rsidRDefault="00E73E4C" w:rsidP="00294273">
      <w:pPr>
        <w:spacing w:before="100" w:beforeAutospacing="1" w:after="100" w:afterAutospacing="1"/>
        <w:jc w:val="center"/>
        <w:rPr>
          <w:b/>
          <w:sz w:val="26"/>
          <w:szCs w:val="26"/>
        </w:rPr>
      </w:pPr>
      <w:r w:rsidRPr="00294273">
        <w:rPr>
          <w:b/>
          <w:sz w:val="26"/>
          <w:szCs w:val="26"/>
        </w:rPr>
        <w:t xml:space="preserve">Investigation of copper </w:t>
      </w:r>
      <w:r w:rsidR="00D80B66" w:rsidRPr="00294273">
        <w:rPr>
          <w:b/>
          <w:sz w:val="26"/>
          <w:szCs w:val="26"/>
        </w:rPr>
        <w:t>leaching from</w:t>
      </w:r>
      <w:r w:rsidRPr="00294273">
        <w:rPr>
          <w:b/>
          <w:sz w:val="26"/>
          <w:szCs w:val="26"/>
        </w:rPr>
        <w:t xml:space="preserve"> </w:t>
      </w:r>
      <w:proofErr w:type="spellStart"/>
      <w:r w:rsidR="00294273">
        <w:rPr>
          <w:b/>
          <w:i/>
          <w:sz w:val="26"/>
          <w:szCs w:val="26"/>
        </w:rPr>
        <w:t>Chrysopogon</w:t>
      </w:r>
      <w:proofErr w:type="spellEnd"/>
      <w:r w:rsidR="00294273">
        <w:rPr>
          <w:b/>
          <w:i/>
          <w:sz w:val="26"/>
          <w:szCs w:val="26"/>
        </w:rPr>
        <w:t xml:space="preserve"> </w:t>
      </w:r>
      <w:proofErr w:type="spellStart"/>
      <w:r w:rsidRPr="00294273">
        <w:rPr>
          <w:b/>
          <w:i/>
          <w:sz w:val="26"/>
          <w:szCs w:val="26"/>
        </w:rPr>
        <w:t>zizanioides</w:t>
      </w:r>
      <w:proofErr w:type="spellEnd"/>
      <w:r w:rsidRPr="00294273">
        <w:rPr>
          <w:b/>
          <w:i/>
          <w:sz w:val="26"/>
          <w:szCs w:val="26"/>
        </w:rPr>
        <w:t xml:space="preserve"> </w:t>
      </w:r>
      <w:r w:rsidRPr="00294273">
        <w:rPr>
          <w:b/>
          <w:sz w:val="26"/>
          <w:szCs w:val="26"/>
        </w:rPr>
        <w:t xml:space="preserve">(L.) </w:t>
      </w:r>
      <w:proofErr w:type="spellStart"/>
      <w:r w:rsidR="00E820AB" w:rsidRPr="00294273">
        <w:rPr>
          <w:b/>
          <w:sz w:val="26"/>
          <w:szCs w:val="26"/>
        </w:rPr>
        <w:t>Roberty</w:t>
      </w:r>
      <w:proofErr w:type="spellEnd"/>
      <w:r w:rsidR="00E820AB" w:rsidRPr="00294273">
        <w:rPr>
          <w:b/>
          <w:sz w:val="26"/>
          <w:szCs w:val="26"/>
        </w:rPr>
        <w:t xml:space="preserve"> biomass</w:t>
      </w:r>
      <w:r w:rsidRPr="00294273">
        <w:rPr>
          <w:b/>
          <w:sz w:val="26"/>
          <w:szCs w:val="26"/>
        </w:rPr>
        <w:t xml:space="preserve"> by citric acid</w:t>
      </w:r>
    </w:p>
    <w:p w14:paraId="67102074" w14:textId="77777777" w:rsidR="00E73E4C" w:rsidRPr="00F32173" w:rsidRDefault="00E73E4C" w:rsidP="00BB2252">
      <w:pPr>
        <w:spacing w:before="100" w:beforeAutospacing="1" w:after="100" w:afterAutospacing="1"/>
        <w:contextualSpacing/>
        <w:jc w:val="center"/>
        <w:rPr>
          <w:i/>
          <w:sz w:val="26"/>
          <w:szCs w:val="26"/>
        </w:rPr>
      </w:pPr>
    </w:p>
    <w:p w14:paraId="70BA0004" w14:textId="77777777" w:rsidR="00E73E4C" w:rsidRPr="00361565" w:rsidRDefault="00294273" w:rsidP="00BB2252">
      <w:pPr>
        <w:spacing w:before="100" w:beforeAutospacing="1" w:after="100" w:afterAutospacing="1"/>
        <w:contextualSpacing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R.</w:t>
      </w:r>
      <w:r w:rsidR="00E73E4C" w:rsidRPr="00361565">
        <w:rPr>
          <w:b/>
          <w:i/>
          <w:sz w:val="22"/>
          <w:szCs w:val="22"/>
        </w:rPr>
        <w:t>A</w:t>
      </w:r>
      <w:r>
        <w:rPr>
          <w:b/>
          <w:i/>
          <w:sz w:val="22"/>
          <w:szCs w:val="22"/>
        </w:rPr>
        <w:t>.</w:t>
      </w:r>
      <w:r w:rsidR="00E73E4C" w:rsidRPr="00361565">
        <w:rPr>
          <w:b/>
          <w:i/>
          <w:sz w:val="22"/>
          <w:szCs w:val="22"/>
        </w:rPr>
        <w:t xml:space="preserve"> Aragua</w:t>
      </w:r>
      <w:r w:rsidR="00361565" w:rsidRPr="00361565">
        <w:rPr>
          <w:b/>
          <w:i/>
          <w:sz w:val="22"/>
          <w:szCs w:val="22"/>
        </w:rPr>
        <w:t>*</w:t>
      </w:r>
      <w:r w:rsidR="00E73E4C" w:rsidRPr="00361565">
        <w:rPr>
          <w:b/>
          <w:i/>
          <w:sz w:val="22"/>
          <w:szCs w:val="22"/>
          <w:vertAlign w:val="superscript"/>
        </w:rPr>
        <w:t>1)</w:t>
      </w:r>
      <w:r>
        <w:rPr>
          <w:b/>
          <w:i/>
          <w:sz w:val="22"/>
          <w:szCs w:val="22"/>
        </w:rPr>
        <w:t>, M.C.</w:t>
      </w:r>
      <w:r w:rsidR="00E73E4C" w:rsidRPr="00361565">
        <w:rPr>
          <w:b/>
          <w:i/>
          <w:sz w:val="22"/>
          <w:szCs w:val="22"/>
        </w:rPr>
        <w:t>B</w:t>
      </w:r>
      <w:r>
        <w:rPr>
          <w:b/>
          <w:i/>
          <w:sz w:val="22"/>
          <w:szCs w:val="22"/>
        </w:rPr>
        <w:t>.</w:t>
      </w:r>
      <w:r w:rsidR="00E73E4C" w:rsidRPr="00361565">
        <w:rPr>
          <w:b/>
          <w:i/>
          <w:sz w:val="22"/>
          <w:szCs w:val="22"/>
        </w:rPr>
        <w:t xml:space="preserve"> Cenia</w:t>
      </w:r>
      <w:r w:rsidR="00E73E4C" w:rsidRPr="00361565">
        <w:rPr>
          <w:b/>
          <w:i/>
          <w:sz w:val="22"/>
          <w:szCs w:val="22"/>
          <w:vertAlign w:val="superscript"/>
        </w:rPr>
        <w:t>1)</w:t>
      </w:r>
      <w:proofErr w:type="gramStart"/>
      <w:r w:rsidR="00E73E4C" w:rsidRPr="00361565">
        <w:rPr>
          <w:b/>
          <w:i/>
          <w:sz w:val="22"/>
          <w:szCs w:val="22"/>
        </w:rPr>
        <w:t>, ,</w:t>
      </w:r>
      <w:proofErr w:type="gramEnd"/>
      <w:r w:rsidR="00E73E4C" w:rsidRPr="00361565">
        <w:rPr>
          <w:b/>
          <w:i/>
          <w:sz w:val="22"/>
          <w:szCs w:val="22"/>
          <w:vertAlign w:val="superscript"/>
        </w:rPr>
        <w:t xml:space="preserve"> </w:t>
      </w:r>
      <w:r>
        <w:rPr>
          <w:b/>
          <w:i/>
          <w:sz w:val="22"/>
          <w:szCs w:val="22"/>
        </w:rPr>
        <w:t>H.</w:t>
      </w:r>
      <w:r w:rsidR="00E73E4C" w:rsidRPr="00361565">
        <w:rPr>
          <w:b/>
          <w:i/>
          <w:sz w:val="22"/>
          <w:szCs w:val="22"/>
        </w:rPr>
        <w:t>D</w:t>
      </w:r>
      <w:r>
        <w:rPr>
          <w:b/>
          <w:i/>
          <w:sz w:val="22"/>
          <w:szCs w:val="22"/>
        </w:rPr>
        <w:t>.</w:t>
      </w:r>
      <w:r w:rsidR="00E73E4C" w:rsidRPr="00361565">
        <w:rPr>
          <w:b/>
          <w:i/>
          <w:sz w:val="22"/>
          <w:szCs w:val="22"/>
        </w:rPr>
        <w:t xml:space="preserve"> Mendoza</w:t>
      </w:r>
      <w:r w:rsidR="00E73E4C" w:rsidRPr="00361565">
        <w:rPr>
          <w:b/>
          <w:i/>
          <w:sz w:val="22"/>
          <w:szCs w:val="22"/>
          <w:vertAlign w:val="superscript"/>
        </w:rPr>
        <w:t>1,2)</w:t>
      </w:r>
      <w:r>
        <w:rPr>
          <w:b/>
          <w:i/>
          <w:sz w:val="22"/>
          <w:szCs w:val="22"/>
        </w:rPr>
        <w:t xml:space="preserve"> A.</w:t>
      </w:r>
      <w:r w:rsidR="00E73E4C" w:rsidRPr="00361565">
        <w:rPr>
          <w:b/>
          <w:i/>
          <w:sz w:val="22"/>
          <w:szCs w:val="22"/>
        </w:rPr>
        <w:t>C</w:t>
      </w:r>
      <w:r>
        <w:rPr>
          <w:b/>
          <w:i/>
          <w:sz w:val="22"/>
          <w:szCs w:val="22"/>
        </w:rPr>
        <w:t>.</w:t>
      </w:r>
      <w:r w:rsidR="00E73E4C" w:rsidRPr="00361565">
        <w:rPr>
          <w:b/>
          <w:i/>
          <w:sz w:val="22"/>
          <w:szCs w:val="22"/>
        </w:rPr>
        <w:t xml:space="preserve"> </w:t>
      </w:r>
      <w:proofErr w:type="spellStart"/>
      <w:r w:rsidR="00E73E4C" w:rsidRPr="00361565">
        <w:rPr>
          <w:b/>
          <w:i/>
          <w:sz w:val="22"/>
          <w:szCs w:val="22"/>
        </w:rPr>
        <w:t>Resurreccion</w:t>
      </w:r>
      <w:proofErr w:type="spellEnd"/>
      <w:r w:rsidR="00E73E4C" w:rsidRPr="00361565">
        <w:rPr>
          <w:b/>
          <w:i/>
          <w:sz w:val="22"/>
          <w:szCs w:val="22"/>
        </w:rPr>
        <w:t>*</w:t>
      </w:r>
      <w:r w:rsidR="00E73E4C" w:rsidRPr="00361565">
        <w:rPr>
          <w:b/>
          <w:i/>
          <w:sz w:val="22"/>
          <w:szCs w:val="22"/>
          <w:vertAlign w:val="superscript"/>
        </w:rPr>
        <w:t>1,3)</w:t>
      </w:r>
    </w:p>
    <w:p w14:paraId="2A9F9FA7" w14:textId="77777777" w:rsidR="00E73E4C" w:rsidRPr="00361565" w:rsidRDefault="00E73E4C" w:rsidP="00361565">
      <w:pPr>
        <w:spacing w:before="100" w:beforeAutospacing="1" w:after="100" w:afterAutospacing="1"/>
        <w:contextualSpacing/>
        <w:jc w:val="center"/>
        <w:rPr>
          <w:i/>
          <w:sz w:val="22"/>
          <w:szCs w:val="22"/>
        </w:rPr>
      </w:pPr>
      <w:proofErr w:type="gramStart"/>
      <w:r w:rsidRPr="00361565">
        <w:rPr>
          <w:i/>
          <w:sz w:val="22"/>
          <w:szCs w:val="22"/>
          <w:vertAlign w:val="superscript"/>
        </w:rPr>
        <w:t>1)</w:t>
      </w:r>
      <w:r w:rsidRPr="00361565">
        <w:rPr>
          <w:i/>
          <w:sz w:val="22"/>
          <w:szCs w:val="22"/>
        </w:rPr>
        <w:t>Environmental</w:t>
      </w:r>
      <w:proofErr w:type="gramEnd"/>
      <w:r w:rsidRPr="00361565">
        <w:rPr>
          <w:i/>
          <w:sz w:val="22"/>
          <w:szCs w:val="22"/>
        </w:rPr>
        <w:t xml:space="preserve"> Engineering Program, College of Engineering, University of the Philippines, </w:t>
      </w:r>
      <w:proofErr w:type="spellStart"/>
      <w:r w:rsidRPr="00361565">
        <w:rPr>
          <w:i/>
          <w:sz w:val="22"/>
          <w:szCs w:val="22"/>
        </w:rPr>
        <w:t>Diliman</w:t>
      </w:r>
      <w:proofErr w:type="spellEnd"/>
      <w:r w:rsidRPr="00361565">
        <w:rPr>
          <w:i/>
          <w:sz w:val="22"/>
          <w:szCs w:val="22"/>
        </w:rPr>
        <w:t>, Quezon City, 1101, Philippines</w:t>
      </w:r>
    </w:p>
    <w:p w14:paraId="48BC896F" w14:textId="77777777" w:rsidR="00E73E4C" w:rsidRPr="00361565" w:rsidRDefault="00E73E4C" w:rsidP="00BB2252">
      <w:pPr>
        <w:spacing w:before="100" w:beforeAutospacing="1" w:after="100" w:afterAutospacing="1"/>
        <w:contextualSpacing/>
        <w:jc w:val="center"/>
        <w:rPr>
          <w:i/>
          <w:sz w:val="22"/>
          <w:szCs w:val="22"/>
        </w:rPr>
      </w:pPr>
      <w:proofErr w:type="gramStart"/>
      <w:r w:rsidRPr="00361565">
        <w:rPr>
          <w:i/>
          <w:sz w:val="22"/>
          <w:szCs w:val="22"/>
          <w:vertAlign w:val="superscript"/>
        </w:rPr>
        <w:t>2)</w:t>
      </w:r>
      <w:r w:rsidRPr="00361565">
        <w:rPr>
          <w:i/>
          <w:sz w:val="22"/>
          <w:szCs w:val="22"/>
        </w:rPr>
        <w:t>Department</w:t>
      </w:r>
      <w:proofErr w:type="gramEnd"/>
      <w:r w:rsidRPr="00361565">
        <w:rPr>
          <w:i/>
          <w:sz w:val="22"/>
          <w:szCs w:val="22"/>
        </w:rPr>
        <w:t xml:space="preserve"> of Mining, Metallurgical and Materials Engineering, College of Engineering, University of the Philippines, </w:t>
      </w:r>
      <w:proofErr w:type="spellStart"/>
      <w:r w:rsidRPr="00361565">
        <w:rPr>
          <w:i/>
          <w:sz w:val="22"/>
          <w:szCs w:val="22"/>
        </w:rPr>
        <w:t>Diliman</w:t>
      </w:r>
      <w:proofErr w:type="spellEnd"/>
      <w:r w:rsidRPr="00361565">
        <w:rPr>
          <w:i/>
          <w:sz w:val="22"/>
          <w:szCs w:val="22"/>
        </w:rPr>
        <w:t>, Quezon City, 1101, Philippines</w:t>
      </w:r>
    </w:p>
    <w:p w14:paraId="03F130E8" w14:textId="77777777" w:rsidR="00E73E4C" w:rsidRPr="00361565" w:rsidRDefault="00E73E4C" w:rsidP="00BB2252">
      <w:pPr>
        <w:spacing w:before="100" w:beforeAutospacing="1" w:after="100" w:afterAutospacing="1"/>
        <w:contextualSpacing/>
        <w:jc w:val="center"/>
        <w:rPr>
          <w:i/>
          <w:sz w:val="22"/>
          <w:szCs w:val="22"/>
        </w:rPr>
      </w:pPr>
      <w:proofErr w:type="gramStart"/>
      <w:r w:rsidRPr="00361565">
        <w:rPr>
          <w:i/>
          <w:sz w:val="22"/>
          <w:szCs w:val="22"/>
          <w:vertAlign w:val="superscript"/>
        </w:rPr>
        <w:t>3)</w:t>
      </w:r>
      <w:r w:rsidRPr="00361565">
        <w:rPr>
          <w:i/>
          <w:sz w:val="22"/>
          <w:szCs w:val="22"/>
        </w:rPr>
        <w:t>Institute</w:t>
      </w:r>
      <w:proofErr w:type="gramEnd"/>
      <w:r w:rsidRPr="00361565">
        <w:rPr>
          <w:i/>
          <w:sz w:val="22"/>
          <w:szCs w:val="22"/>
        </w:rPr>
        <w:t xml:space="preserve"> of Civil Engineering, College of Engineering University of the Philippines, </w:t>
      </w:r>
      <w:proofErr w:type="spellStart"/>
      <w:r w:rsidRPr="00361565">
        <w:rPr>
          <w:i/>
          <w:sz w:val="22"/>
          <w:szCs w:val="22"/>
        </w:rPr>
        <w:t>Diliman</w:t>
      </w:r>
      <w:proofErr w:type="spellEnd"/>
      <w:r w:rsidRPr="00361565">
        <w:rPr>
          <w:i/>
          <w:sz w:val="22"/>
          <w:szCs w:val="22"/>
        </w:rPr>
        <w:t>, Quezon City, 1101, Philippines</w:t>
      </w:r>
    </w:p>
    <w:p w14:paraId="56EDF5FE" w14:textId="77777777" w:rsidR="00EE7B16" w:rsidRPr="00361565" w:rsidRDefault="00EE7B16" w:rsidP="00BB2252">
      <w:pPr>
        <w:spacing w:before="100" w:beforeAutospacing="1" w:after="100" w:afterAutospacing="1"/>
        <w:contextualSpacing/>
        <w:jc w:val="center"/>
        <w:rPr>
          <w:i/>
          <w:sz w:val="22"/>
          <w:szCs w:val="22"/>
        </w:rPr>
      </w:pPr>
      <w:r w:rsidRPr="00361565">
        <w:rPr>
          <w:i/>
          <w:sz w:val="22"/>
          <w:szCs w:val="22"/>
        </w:rPr>
        <w:t>*</w:t>
      </w:r>
      <w:proofErr w:type="gramStart"/>
      <w:r w:rsidRPr="00361565">
        <w:rPr>
          <w:i/>
          <w:sz w:val="22"/>
          <w:szCs w:val="22"/>
        </w:rPr>
        <w:t>augustus</w:t>
      </w:r>
      <w:r w:rsidR="00164663">
        <w:rPr>
          <w:i/>
          <w:sz w:val="22"/>
          <w:szCs w:val="22"/>
        </w:rPr>
        <w:t>.</w:t>
      </w:r>
      <w:r w:rsidRPr="00361565">
        <w:rPr>
          <w:i/>
          <w:sz w:val="22"/>
          <w:szCs w:val="22"/>
        </w:rPr>
        <w:t>resurreccion@</w:t>
      </w:r>
      <w:r w:rsidR="00164663">
        <w:rPr>
          <w:i/>
          <w:sz w:val="22"/>
          <w:szCs w:val="22"/>
        </w:rPr>
        <w:t>coe.upd.edu.ph</w:t>
      </w:r>
      <w:proofErr w:type="gramEnd"/>
    </w:p>
    <w:p w14:paraId="0202F695" w14:textId="77777777" w:rsidR="00E73E4C" w:rsidRPr="00361565" w:rsidRDefault="00E73E4C" w:rsidP="00BB225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14:paraId="46BA556C" w14:textId="77777777" w:rsidR="00E73E4C" w:rsidRPr="00361565" w:rsidRDefault="00E73E4C" w:rsidP="00BB2252">
      <w:pPr>
        <w:spacing w:before="100" w:beforeAutospacing="1" w:after="100" w:afterAutospacing="1"/>
        <w:contextualSpacing/>
        <w:jc w:val="both"/>
        <w:rPr>
          <w:b/>
          <w:i/>
          <w:sz w:val="22"/>
          <w:szCs w:val="22"/>
          <w:lang w:val="tr-TR"/>
        </w:rPr>
      </w:pPr>
    </w:p>
    <w:p w14:paraId="756BD8EA" w14:textId="77777777" w:rsidR="00F75AD7" w:rsidRDefault="00E73E4C" w:rsidP="00053839">
      <w:pPr>
        <w:spacing w:before="40" w:after="40" w:line="360" w:lineRule="auto"/>
        <w:rPr>
          <w:sz w:val="22"/>
          <w:szCs w:val="22"/>
          <w:lang w:val="tr-TR"/>
        </w:rPr>
      </w:pPr>
      <w:proofErr w:type="spellStart"/>
      <w:r w:rsidRPr="00294273">
        <w:rPr>
          <w:b/>
          <w:sz w:val="22"/>
          <w:szCs w:val="22"/>
          <w:lang w:val="tr-TR"/>
        </w:rPr>
        <w:t>Keywords</w:t>
      </w:r>
      <w:proofErr w:type="spellEnd"/>
      <w:r w:rsidRPr="00294273">
        <w:rPr>
          <w:b/>
          <w:sz w:val="22"/>
          <w:szCs w:val="22"/>
          <w:lang w:val="tr-TR"/>
        </w:rPr>
        <w:t>:</w:t>
      </w:r>
      <w:r w:rsidR="00294273">
        <w:rPr>
          <w:sz w:val="22"/>
          <w:szCs w:val="22"/>
          <w:lang w:val="tr-TR"/>
        </w:rPr>
        <w:t xml:space="preserve"> </w:t>
      </w:r>
      <w:proofErr w:type="spellStart"/>
      <w:r w:rsidR="00294273">
        <w:rPr>
          <w:sz w:val="22"/>
          <w:szCs w:val="22"/>
          <w:lang w:val="tr-TR"/>
        </w:rPr>
        <w:t>citric</w:t>
      </w:r>
      <w:proofErr w:type="spellEnd"/>
      <w:r w:rsidR="00294273">
        <w:rPr>
          <w:sz w:val="22"/>
          <w:szCs w:val="22"/>
          <w:lang w:val="tr-TR"/>
        </w:rPr>
        <w:t xml:space="preserve"> </w:t>
      </w:r>
      <w:proofErr w:type="spellStart"/>
      <w:r w:rsidR="00294273">
        <w:rPr>
          <w:sz w:val="22"/>
          <w:szCs w:val="22"/>
          <w:lang w:val="tr-TR"/>
        </w:rPr>
        <w:t>acid</w:t>
      </w:r>
      <w:proofErr w:type="spellEnd"/>
      <w:r w:rsidR="00294273">
        <w:rPr>
          <w:sz w:val="22"/>
          <w:szCs w:val="22"/>
          <w:lang w:val="tr-TR"/>
        </w:rPr>
        <w:t xml:space="preserve">; </w:t>
      </w:r>
      <w:proofErr w:type="spellStart"/>
      <w:r w:rsidR="00294273">
        <w:rPr>
          <w:sz w:val="22"/>
          <w:szCs w:val="22"/>
          <w:lang w:val="tr-TR"/>
        </w:rPr>
        <w:t>copper</w:t>
      </w:r>
      <w:proofErr w:type="spellEnd"/>
      <w:r w:rsidR="00294273">
        <w:rPr>
          <w:sz w:val="22"/>
          <w:szCs w:val="22"/>
          <w:lang w:val="tr-TR"/>
        </w:rPr>
        <w:t xml:space="preserve">; </w:t>
      </w:r>
      <w:proofErr w:type="spellStart"/>
      <w:r w:rsidR="00294273">
        <w:rPr>
          <w:sz w:val="22"/>
          <w:szCs w:val="22"/>
          <w:lang w:val="tr-TR"/>
        </w:rPr>
        <w:t>leaching</w:t>
      </w:r>
      <w:proofErr w:type="spellEnd"/>
      <w:r w:rsidR="00294273">
        <w:rPr>
          <w:sz w:val="22"/>
          <w:szCs w:val="22"/>
          <w:lang w:val="tr-TR"/>
        </w:rPr>
        <w:t>;</w:t>
      </w:r>
      <w:r w:rsidR="007927F8" w:rsidRPr="00294273">
        <w:rPr>
          <w:sz w:val="22"/>
          <w:szCs w:val="22"/>
          <w:lang w:val="tr-TR"/>
        </w:rPr>
        <w:t xml:space="preserve"> </w:t>
      </w:r>
      <w:proofErr w:type="spellStart"/>
      <w:r w:rsidR="00294273">
        <w:rPr>
          <w:sz w:val="22"/>
          <w:szCs w:val="22"/>
          <w:lang w:val="tr-TR"/>
        </w:rPr>
        <w:t>vetiver</w:t>
      </w:r>
      <w:proofErr w:type="spellEnd"/>
      <w:r w:rsidR="00294273">
        <w:rPr>
          <w:sz w:val="22"/>
          <w:szCs w:val="22"/>
          <w:lang w:val="tr-TR"/>
        </w:rPr>
        <w:t xml:space="preserve"> </w:t>
      </w:r>
      <w:proofErr w:type="spellStart"/>
      <w:r w:rsidR="00294273">
        <w:rPr>
          <w:sz w:val="22"/>
          <w:szCs w:val="22"/>
          <w:lang w:val="tr-TR"/>
        </w:rPr>
        <w:t>grass</w:t>
      </w:r>
      <w:proofErr w:type="spellEnd"/>
    </w:p>
    <w:p w14:paraId="456D8131" w14:textId="77777777" w:rsidR="00053839" w:rsidRPr="00053839" w:rsidRDefault="00053839" w:rsidP="00053839">
      <w:pPr>
        <w:spacing w:before="40" w:after="40" w:line="360" w:lineRule="auto"/>
        <w:rPr>
          <w:sz w:val="22"/>
          <w:szCs w:val="22"/>
          <w:lang w:val="tr-TR"/>
        </w:rPr>
      </w:pPr>
    </w:p>
    <w:p w14:paraId="15021C21" w14:textId="77777777" w:rsidR="00F75AD7" w:rsidRPr="00047350" w:rsidRDefault="00E73E4C" w:rsidP="009D7FBC">
      <w:pPr>
        <w:spacing w:before="40" w:after="40" w:line="276" w:lineRule="auto"/>
        <w:jc w:val="both"/>
        <w:rPr>
          <w:b/>
          <w:sz w:val="22"/>
          <w:szCs w:val="22"/>
        </w:rPr>
      </w:pPr>
      <w:r w:rsidRPr="00047350">
        <w:rPr>
          <w:b/>
          <w:sz w:val="22"/>
          <w:szCs w:val="22"/>
        </w:rPr>
        <w:t xml:space="preserve">Introduction </w:t>
      </w:r>
    </w:p>
    <w:p w14:paraId="0CFDE3FA" w14:textId="77777777" w:rsidR="0043159E" w:rsidRDefault="00294273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Heavy metal contamination of</w:t>
      </w:r>
      <w:r w:rsidR="00E73E4C" w:rsidRPr="00047350">
        <w:rPr>
          <w:sz w:val="22"/>
          <w:szCs w:val="22"/>
        </w:rPr>
        <w:t xml:space="preserve"> soil and water has become a problem worldwide.  Copper</w:t>
      </w:r>
      <w:r w:rsidR="00D773DC">
        <w:rPr>
          <w:sz w:val="22"/>
          <w:szCs w:val="22"/>
        </w:rPr>
        <w:t xml:space="preserve"> (Cu)</w:t>
      </w:r>
      <w:r w:rsidR="00E73E4C" w:rsidRPr="00047350">
        <w:rPr>
          <w:sz w:val="22"/>
          <w:szCs w:val="22"/>
        </w:rPr>
        <w:t xml:space="preserve"> is one of the heavy metal</w:t>
      </w:r>
      <w:r>
        <w:rPr>
          <w:sz w:val="22"/>
          <w:szCs w:val="22"/>
        </w:rPr>
        <w:t>s</w:t>
      </w:r>
      <w:r w:rsidR="00E73E4C" w:rsidRPr="00047350">
        <w:rPr>
          <w:sz w:val="22"/>
          <w:szCs w:val="22"/>
        </w:rPr>
        <w:t xml:space="preserve"> which is naturally found in earth and become</w:t>
      </w:r>
      <w:r>
        <w:rPr>
          <w:sz w:val="22"/>
          <w:szCs w:val="22"/>
        </w:rPr>
        <w:t>s</w:t>
      </w:r>
      <w:r w:rsidR="00E73E4C" w:rsidRPr="00047350">
        <w:rPr>
          <w:sz w:val="22"/>
          <w:szCs w:val="22"/>
        </w:rPr>
        <w:t xml:space="preserve"> concentrated resulting from human activities such as industrial production, mining, agriculture and transportation </w:t>
      </w:r>
      <w:r w:rsidR="00E73E4C" w:rsidRPr="00047350">
        <w:rPr>
          <w:sz w:val="22"/>
          <w:szCs w:val="22"/>
        </w:rPr>
        <w:fldChar w:fldCharType="begin" w:fldLock="1"/>
      </w:r>
      <w:r w:rsidR="00C37675" w:rsidRPr="00047350">
        <w:rPr>
          <w:sz w:val="22"/>
          <w:szCs w:val="22"/>
        </w:rPr>
        <w:instrText>ADDIN CSL_CITATION { "citationItems" : [ { "id" : "ITEM-1", "itemData" : { "author" : [ { "dropping-particle" : "", "family" : "Nazir", "given" : "Ruqia", "non-dropping-particle" : "", "parse-names" : false, "suffix" : "" }, { "dropping-particle" : "", "family" : "Khan", "given" : "Muslim", "non-dropping-particle" : "", "parse-names" : false, "suffix" : "" }, { "dropping-particle" : "", "family" : "Masab", "given" : "Muhammad", "non-dropping-particle" : "", "parse-names" : false, "suffix" : "" }, { "dropping-particle" : "", "family" : "Rehman", "given" : "Hameed U R", "non-dropping-particle" : "", "parse-names" : false, "suffix" : "" }, { "dropping-particle" : "", "family" : "Rauf", "given" : "Naveed U R", "non-dropping-particle" : "", "parse-names" : false, "suffix" : "" }, { "dropping-particle" : "", "family" : "Surrya", "given" : "Shahab", "non-dropping-particle" : "", "parse-names" : false, "suffix" : "" }, { "dropping-particle" : "", "family" : "Nosheen", "given" : "Ameer", "non-dropping-particle" : "", "parse-names" : false, "suffix" : "" }, { "dropping-particle" : "", "family" : "Muhammad", "given" : "Sajed", "non-dropping-particle" : "", "parse-names" : false, "suffix" : "" }, { "dropping-particle" : "", "family" : "Mohib", "given" : "Ullah", "non-dropping-particle" : "", "parse-names" : false, "suffix" : "" }, { "dropping-particle" : "", "family" : "Muhammad", "given" : "Rafeeq", "non-dropping-particle" : "", "parse-names" : false, "suffix" : "" }, { "dropping-particle" : "", "family" : "Shaheen", "given" : "Zeenat", "non-dropping-particle" : "", "parse-names" : false, "suffix" : "" } ], "container-title" : "Journal of Pharmaceutical Sciences and Research", "id" : "ITEM-1", "issue" : "3", "issued" : { "date-parts" : [ [ "2015" ] ] }, "page" : "89-97", "title" : "Accumulation of Heavy Metals ( Ni , Cu , Cd , Cr , Pb , Zn , Fe ) in the soil , water and plants and analysis of physico-chemical parameters of soil and water Collected from Tanda Dam kohat .", "type" : "article-journal", "volume" : "7" }, "uris" : [ "http://www.mendeley.com/documents/?uuid=957ae729-d673-49a1-90b8-59f93be578bb" ] } ], "mendeley" : { "formattedCitation" : "(Nazir &lt;i&gt;et al.&lt;/i&gt;, 2015)", "plainTextFormattedCitation" : "(Nazir et al., 2015)", "previouslyFormattedCitation" : "(Nazir &lt;i&gt;et al.&lt;/i&gt;, 2015)" }, "properties" : { "noteIndex" : 0 }, "schema" : "https://github.com/citation-style-language/schema/raw/master/csl-citation.json" }</w:instrText>
      </w:r>
      <w:r w:rsidR="00E73E4C" w:rsidRPr="00047350">
        <w:rPr>
          <w:sz w:val="22"/>
          <w:szCs w:val="22"/>
        </w:rPr>
        <w:fldChar w:fldCharType="separate"/>
      </w:r>
      <w:r w:rsidR="00C37675" w:rsidRPr="00047350">
        <w:rPr>
          <w:noProof/>
          <w:sz w:val="22"/>
          <w:szCs w:val="22"/>
        </w:rPr>
        <w:t xml:space="preserve">(Nazir </w:t>
      </w:r>
      <w:r w:rsidR="00C37675" w:rsidRPr="00047350">
        <w:rPr>
          <w:i/>
          <w:noProof/>
          <w:sz w:val="22"/>
          <w:szCs w:val="22"/>
        </w:rPr>
        <w:t>et al.</w:t>
      </w:r>
      <w:r w:rsidR="00C37675" w:rsidRPr="00047350">
        <w:rPr>
          <w:noProof/>
          <w:sz w:val="22"/>
          <w:szCs w:val="22"/>
        </w:rPr>
        <w:t>, 2015)</w:t>
      </w:r>
      <w:r w:rsidR="00E73E4C" w:rsidRPr="00047350">
        <w:rPr>
          <w:sz w:val="22"/>
          <w:szCs w:val="22"/>
        </w:rPr>
        <w:fldChar w:fldCharType="end"/>
      </w:r>
      <w:r w:rsidR="00E73E4C" w:rsidRPr="00047350">
        <w:rPr>
          <w:sz w:val="22"/>
          <w:szCs w:val="22"/>
        </w:rPr>
        <w:t xml:space="preserve">. </w:t>
      </w:r>
      <w:del w:id="0" w:author="marie chela cenia" w:date="2017-06-11T20:21:00Z">
        <w:r w:rsidR="00E73E4C" w:rsidRPr="00047350" w:rsidDel="00294273">
          <w:rPr>
            <w:sz w:val="22"/>
            <w:szCs w:val="22"/>
          </w:rPr>
          <w:delText>Base</w:delText>
        </w:r>
        <w:r w:rsidDel="00294273">
          <w:rPr>
            <w:sz w:val="22"/>
            <w:szCs w:val="22"/>
          </w:rPr>
          <w:delText>d</w:delText>
        </w:r>
        <w:r w:rsidR="00E73E4C" w:rsidRPr="00047350" w:rsidDel="00294273">
          <w:rPr>
            <w:sz w:val="22"/>
            <w:szCs w:val="22"/>
          </w:rPr>
          <w:delText xml:space="preserve"> from the report of </w:delText>
        </w:r>
        <w:r w:rsidR="00E73E4C" w:rsidRPr="00047350" w:rsidDel="00294273">
          <w:rPr>
            <w:sz w:val="22"/>
            <w:szCs w:val="22"/>
          </w:rPr>
          <w:fldChar w:fldCharType="begin" w:fldLock="1"/>
        </w:r>
        <w:r w:rsidR="00C37675" w:rsidRPr="00047350" w:rsidDel="00294273">
          <w:rPr>
            <w:sz w:val="22"/>
            <w:szCs w:val="22"/>
          </w:rPr>
          <w:delInstrText>ADDIN CSL_CITATION { "citationItems" : [ { "id" : "ITEM-1", "itemData" : { "author" : [ { "dropping-particle" : "", "family" : "Gerberding", "given" : "Julies Louise", "non-dropping-particle" : "", "parse-names" : false, "suffix" : "" } ], "container-title" : "Agency for Toxic Substances and Disease Registry", "id" : "ITEM-1", "issue" : "September", "issued" : { "date-parts" : [ [ "2004" ] ] }, "title" : "Toxicological Profile for Copper", "type" : "chapter" }, "uris" : [ "http://www.mendeley.com/documents/?uuid=f1412a31-7617-4207-99e1-0ddc451e360a" ] } ], "mendeley" : { "formattedCitation" : "(Gerberding, 2004)", "manualFormatting" : "Gerberding ( 2004)", "plainTextFormattedCitation" : "(Gerberding, 2004)", "previouslyFormattedCitation" : "(Gerberding, 2004)" }, "properties" : { "noteIndex" : 0 }, "schema" : "https://github.com/citation-style-language/schema/raw/master/csl-citation.json" }</w:delInstrText>
        </w:r>
        <w:r w:rsidR="00E73E4C" w:rsidRPr="00047350" w:rsidDel="00294273">
          <w:rPr>
            <w:sz w:val="22"/>
            <w:szCs w:val="22"/>
          </w:rPr>
          <w:fldChar w:fldCharType="separate"/>
        </w:r>
        <w:r w:rsidR="00E73E4C" w:rsidRPr="00047350" w:rsidDel="00294273">
          <w:rPr>
            <w:noProof/>
            <w:sz w:val="22"/>
            <w:szCs w:val="22"/>
          </w:rPr>
          <w:delText>Gerberding ( 2004)</w:delText>
        </w:r>
        <w:r w:rsidR="00E73E4C" w:rsidRPr="00047350" w:rsidDel="00294273">
          <w:rPr>
            <w:sz w:val="22"/>
            <w:szCs w:val="22"/>
          </w:rPr>
          <w:fldChar w:fldCharType="end"/>
        </w:r>
      </w:del>
      <w:ins w:id="1" w:author="marie chela cenia" w:date="2017-06-11T20:21:00Z">
        <w:r>
          <w:rPr>
            <w:sz w:val="22"/>
            <w:szCs w:val="22"/>
          </w:rPr>
          <w:t>T</w:t>
        </w:r>
      </w:ins>
      <w:del w:id="2" w:author="marie chela cenia" w:date="2017-06-11T20:21:00Z">
        <w:r w:rsidR="00E73E4C" w:rsidRPr="00047350" w:rsidDel="00294273">
          <w:rPr>
            <w:sz w:val="22"/>
            <w:szCs w:val="22"/>
          </w:rPr>
          <w:delText>t</w:delText>
        </w:r>
      </w:del>
      <w:r w:rsidR="00D773DC">
        <w:rPr>
          <w:sz w:val="22"/>
          <w:szCs w:val="22"/>
        </w:rPr>
        <w:t>he release of Cu</w:t>
      </w:r>
      <w:r w:rsidR="00E73E4C" w:rsidRPr="00047350">
        <w:rPr>
          <w:sz w:val="22"/>
          <w:szCs w:val="22"/>
        </w:rPr>
        <w:t xml:space="preserve"> by industries in year 2000 was about 640,000,000 kg and found near mines, smelters, industrial settings, landfills, and waste disposal sites</w:t>
      </w:r>
      <w:ins w:id="3" w:author="marie chela cenia" w:date="2017-06-11T20:21:00Z">
        <w:r>
          <w:rPr>
            <w:sz w:val="22"/>
            <w:szCs w:val="22"/>
          </w:rPr>
          <w:t xml:space="preserve"> (</w:t>
        </w:r>
        <w:r w:rsidRPr="00047350">
          <w:rPr>
            <w:sz w:val="22"/>
            <w:szCs w:val="22"/>
          </w:rPr>
          <w:fldChar w:fldCharType="begin" w:fldLock="1"/>
        </w:r>
        <w:r w:rsidRPr="00047350">
          <w:rPr>
            <w:sz w:val="22"/>
            <w:szCs w:val="22"/>
          </w:rPr>
          <w:instrText>ADDIN CSL_CITATION { "citationItems" : [ { "id" : "ITEM-1", "itemData" : { "author" : [ { "dropping-particle" : "", "family" : "Gerberding", "given" : "Julies Louise", "non-dropping-particle" : "", "parse-names" : false, "suffix" : "" } ], "container-title" : "Agency for Toxic Substances and Disease Registry", "id" : "ITEM-1", "issue" : "September", "issued" : { "date-parts" : [ [ "2004" ] ] }, "title" : "Toxicological Profile for Copper", "type" : "chapter" }, "uris" : [ "http://www.mendeley.com/documents/?uuid=f1412a31-7617-4207-99e1-0ddc451e360a" ] } ], "mendeley" : { "formattedCitation" : "(Gerberding, 2004)", "manualFormatting" : "Gerberding ( 2004)", "plainTextFormattedCitation" : "(Gerberding, 2004)", "previouslyFormattedCitation" : "(Gerberding, 2004)" }, "properties" : { "noteIndex" : 0 }, "schema" : "https://github.com/citation-style-language/schema/raw/master/csl-citation.json" }</w:instrText>
        </w:r>
        <w:r w:rsidRPr="00047350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 xml:space="preserve">Gerberding, </w:t>
        </w:r>
        <w:r w:rsidRPr="00047350">
          <w:rPr>
            <w:noProof/>
            <w:sz w:val="22"/>
            <w:szCs w:val="22"/>
          </w:rPr>
          <w:t>2004)</w:t>
        </w:r>
        <w:r w:rsidRPr="00047350">
          <w:rPr>
            <w:sz w:val="22"/>
            <w:szCs w:val="22"/>
          </w:rPr>
          <w:fldChar w:fldCharType="end"/>
        </w:r>
      </w:ins>
      <w:r w:rsidR="00D773DC">
        <w:rPr>
          <w:sz w:val="22"/>
          <w:szCs w:val="22"/>
        </w:rPr>
        <w:t>. Cu</w:t>
      </w:r>
      <w:r w:rsidR="00E73E4C" w:rsidRPr="00047350">
        <w:rPr>
          <w:sz w:val="22"/>
          <w:szCs w:val="22"/>
        </w:rPr>
        <w:t xml:space="preserve"> is essential to living organisms</w:t>
      </w:r>
      <w:ins w:id="4" w:author="marie chela cenia" w:date="2017-06-11T20:22:00Z">
        <w:r>
          <w:rPr>
            <w:sz w:val="22"/>
            <w:szCs w:val="22"/>
          </w:rPr>
          <w:t>,</w:t>
        </w:r>
      </w:ins>
      <w:r w:rsidR="00E73E4C" w:rsidRPr="00047350">
        <w:rPr>
          <w:sz w:val="22"/>
          <w:szCs w:val="22"/>
        </w:rPr>
        <w:t xml:space="preserve"> but </w:t>
      </w:r>
      <w:ins w:id="5" w:author="marie chela cenia" w:date="2017-06-11T20:23:00Z">
        <w:r>
          <w:rPr>
            <w:sz w:val="22"/>
            <w:szCs w:val="22"/>
          </w:rPr>
          <w:t xml:space="preserve">can be toxic </w:t>
        </w:r>
      </w:ins>
      <w:r w:rsidR="00E73E4C" w:rsidRPr="00047350">
        <w:rPr>
          <w:sz w:val="22"/>
          <w:szCs w:val="22"/>
        </w:rPr>
        <w:t>in high doses</w:t>
      </w:r>
      <w:r w:rsidR="008337E3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can cause</w:t>
      </w:r>
      <w:r w:rsidR="00E73E4C" w:rsidRPr="00047350">
        <w:rPr>
          <w:sz w:val="22"/>
          <w:szCs w:val="22"/>
        </w:rPr>
        <w:t xml:space="preserve"> chronic anaemia, brain and liver damage and Wilson’s disease </w:t>
      </w:r>
      <w:r w:rsidR="00E73E4C" w:rsidRPr="00047350">
        <w:rPr>
          <w:sz w:val="22"/>
          <w:szCs w:val="22"/>
        </w:rPr>
        <w:fldChar w:fldCharType="begin" w:fldLock="1"/>
      </w:r>
      <w:r w:rsidR="00C37675" w:rsidRPr="00047350">
        <w:rPr>
          <w:sz w:val="22"/>
          <w:szCs w:val="22"/>
        </w:rPr>
        <w:instrText>ADDIN CSL_CITATION { "citationItems" : [ { "id" : "ITEM-1", "itemData" : { "author" : [ { "dropping-particle" : "", "family" : "Nazir", "given" : "Ruqia", "non-dropping-particle" : "", "parse-names" : false, "suffix" : "" }, { "dropping-particle" : "", "family" : "Khan", "given" : "Muslim", "non-dropping-particle" : "", "parse-names" : false, "suffix" : "" }, { "dropping-particle" : "", "family" : "Masab", "given" : "Muhammad", "non-dropping-particle" : "", "parse-names" : false, "suffix" : "" }, { "dropping-particle" : "", "family" : "Rehman", "given" : "Hameed U R", "non-dropping-particle" : "", "parse-names" : false, "suffix" : "" }, { "dropping-particle" : "", "family" : "Rauf", "given" : "Naveed U R", "non-dropping-particle" : "", "parse-names" : false, "suffix" : "" }, { "dropping-particle" : "", "family" : "Surrya", "given" : "Shahab", "non-dropping-particle" : "", "parse-names" : false, "suffix" : "" }, { "dropping-particle" : "", "family" : "Nosheen", "given" : "Ameer", "non-dropping-particle" : "", "parse-names" : false, "suffix" : "" }, { "dropping-particle" : "", "family" : "Muhammad", "given" : "Sajed", "non-dropping-particle" : "", "parse-names" : false, "suffix" : "" }, { "dropping-particle" : "", "family" : "Mohib", "given" : "Ullah", "non-dropping-particle" : "", "parse-names" : false, "suffix" : "" }, { "dropping-particle" : "", "family" : "Muhammad", "given" : "Rafeeq", "non-dropping-particle" : "", "parse-names" : false, "suffix" : "" }, { "dropping-particle" : "", "family" : "Shaheen", "given" : "Zeenat", "non-dropping-particle" : "", "parse-names" : false, "suffix" : "" } ], "container-title" : "Journal of Pharmaceutical Sciences and Research", "id" : "ITEM-1", "issue" : "3", "issued" : { "date-parts" : [ [ "2015" ] ] }, "page" : "89-97", "title" : "Accumulation of Heavy Metals ( Ni , Cu , Cd , Cr , Pb , Zn , Fe ) in the soil , water and plants and analysis of physico-chemical parameters of soil and water Collected from Tanda Dam kohat .", "type" : "article-journal", "volume" : "7" }, "uris" : [ "http://www.mendeley.com/documents/?uuid=957ae729-d673-49a1-90b8-59f93be578bb" ] } ], "mendeley" : { "formattedCitation" : "(Nazir &lt;i&gt;et al.&lt;/i&gt;, 2015)", "plainTextFormattedCitation" : "(Nazir et al., 2015)", "previouslyFormattedCitation" : "(Nazir &lt;i&gt;et al.&lt;/i&gt;, 2015)" }, "properties" : { "noteIndex" : 0 }, "schema" : "https://github.com/citation-style-language/schema/raw/master/csl-citation.json" }</w:instrText>
      </w:r>
      <w:r w:rsidR="00E73E4C" w:rsidRPr="00047350">
        <w:rPr>
          <w:sz w:val="22"/>
          <w:szCs w:val="22"/>
        </w:rPr>
        <w:fldChar w:fldCharType="separate"/>
      </w:r>
      <w:r w:rsidR="00C37675" w:rsidRPr="00047350">
        <w:rPr>
          <w:noProof/>
          <w:sz w:val="22"/>
          <w:szCs w:val="22"/>
        </w:rPr>
        <w:t xml:space="preserve">(Nazir </w:t>
      </w:r>
      <w:r w:rsidR="00C37675" w:rsidRPr="00047350">
        <w:rPr>
          <w:i/>
          <w:noProof/>
          <w:sz w:val="22"/>
          <w:szCs w:val="22"/>
        </w:rPr>
        <w:t>et al.</w:t>
      </w:r>
      <w:r w:rsidR="00C37675" w:rsidRPr="00047350">
        <w:rPr>
          <w:noProof/>
          <w:sz w:val="22"/>
          <w:szCs w:val="22"/>
        </w:rPr>
        <w:t>, 2015)</w:t>
      </w:r>
      <w:r w:rsidR="00E73E4C" w:rsidRPr="00047350">
        <w:rPr>
          <w:sz w:val="22"/>
          <w:szCs w:val="22"/>
        </w:rPr>
        <w:fldChar w:fldCharType="end"/>
      </w:r>
      <w:r w:rsidR="00E73E4C" w:rsidRPr="00047350">
        <w:rPr>
          <w:sz w:val="22"/>
          <w:szCs w:val="22"/>
        </w:rPr>
        <w:t xml:space="preserve">. </w:t>
      </w:r>
    </w:p>
    <w:p w14:paraId="031F93F6" w14:textId="77777777" w:rsidR="0043159E" w:rsidRDefault="0043159E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E73E4C" w:rsidRPr="00047350">
        <w:rPr>
          <w:sz w:val="22"/>
          <w:szCs w:val="22"/>
        </w:rPr>
        <w:t xml:space="preserve">ifferent technologies have been applied for the remediation of this metal including phytoremediation. </w:t>
      </w:r>
      <w:r w:rsidR="00B823C3" w:rsidRPr="00047350">
        <w:rPr>
          <w:sz w:val="22"/>
          <w:szCs w:val="22"/>
        </w:rPr>
        <w:t>It is</w:t>
      </w:r>
      <w:r w:rsidR="00E73E4C" w:rsidRPr="00047350">
        <w:rPr>
          <w:sz w:val="22"/>
          <w:szCs w:val="22"/>
        </w:rPr>
        <w:t xml:space="preserve"> an effective and affordable technological solution as it is cheaper by 50-80% compared to other methods of bioremediation, which is used to extract or remove inactive metals and metal pollutants from contaminated soil and water </w:t>
      </w:r>
      <w:r w:rsidR="00E73E4C" w:rsidRPr="00047350">
        <w:rPr>
          <w:sz w:val="22"/>
          <w:szCs w:val="22"/>
        </w:rPr>
        <w:fldChar w:fldCharType="begin" w:fldLock="1"/>
      </w:r>
      <w:r w:rsidR="00C37675" w:rsidRPr="00047350">
        <w:rPr>
          <w:sz w:val="22"/>
          <w:szCs w:val="22"/>
        </w:rPr>
        <w:instrText>ADDIN CSL_CITATION { "citationItems" : [ { "id" : "ITEM-1", "itemData" : { "author" : [ { "dropping-particle" : "", "family" : "Elekes", "given" : "Carmen Cristina", "non-dropping-particle" : "", "parse-names" : false, "suffix" : "" } ], "id" : "ITEM-1", "issued" : { "date-parts" : [ [ "2014" ] ] }, "title" : "Eco-Technological Solutions for the Remediation of Polluted Soil and Heavy Metal Recovery", "type" : "book" }, "uris" : [ "http://www.mendeley.com/documents/?uuid=32818d96-861e-4529-8b57-9d26cdbc552e" ] } ], "mendeley" : { "formattedCitation" : "(Elekes, 2014)", "plainTextFormattedCitation" : "(Elekes, 2014)", "previouslyFormattedCitation" : "(Elekes, 2014)" }, "properties" : { "noteIndex" : 0 }, "schema" : "https://github.com/citation-style-language/schema/raw/master/csl-citation.json" }</w:instrText>
      </w:r>
      <w:r w:rsidR="00E73E4C" w:rsidRPr="00047350">
        <w:rPr>
          <w:sz w:val="22"/>
          <w:szCs w:val="22"/>
        </w:rPr>
        <w:fldChar w:fldCharType="separate"/>
      </w:r>
      <w:r w:rsidR="00C37675" w:rsidRPr="00047350">
        <w:rPr>
          <w:noProof/>
          <w:sz w:val="22"/>
          <w:szCs w:val="22"/>
        </w:rPr>
        <w:t>(Elekes, 2014)</w:t>
      </w:r>
      <w:r w:rsidR="00E73E4C" w:rsidRPr="00047350">
        <w:rPr>
          <w:sz w:val="22"/>
          <w:szCs w:val="22"/>
        </w:rPr>
        <w:fldChar w:fldCharType="end"/>
      </w:r>
      <w:r w:rsidR="00E73E4C" w:rsidRPr="00047350">
        <w:rPr>
          <w:sz w:val="22"/>
          <w:szCs w:val="22"/>
        </w:rPr>
        <w:t>.</w:t>
      </w:r>
      <w:r w:rsidR="008337E3">
        <w:rPr>
          <w:sz w:val="22"/>
          <w:szCs w:val="22"/>
        </w:rPr>
        <w:t xml:space="preserve"> </w:t>
      </w:r>
      <w:r w:rsidR="00E73E4C" w:rsidRPr="00047350">
        <w:rPr>
          <w:sz w:val="22"/>
          <w:szCs w:val="22"/>
        </w:rPr>
        <w:t xml:space="preserve">However, </w:t>
      </w:r>
      <w:r w:rsidR="00CE72AE" w:rsidRPr="00047350">
        <w:rPr>
          <w:sz w:val="22"/>
          <w:szCs w:val="22"/>
        </w:rPr>
        <w:t xml:space="preserve">the disposal of </w:t>
      </w:r>
      <w:r w:rsidR="00E73E4C" w:rsidRPr="00047350">
        <w:rPr>
          <w:sz w:val="22"/>
          <w:szCs w:val="22"/>
        </w:rPr>
        <w:t xml:space="preserve">harvested biomass produced from phytoremediation application </w:t>
      </w:r>
      <w:r>
        <w:rPr>
          <w:sz w:val="22"/>
          <w:szCs w:val="22"/>
        </w:rPr>
        <w:t>is</w:t>
      </w:r>
      <w:r w:rsidR="00CE72AE" w:rsidRPr="00047350">
        <w:rPr>
          <w:sz w:val="22"/>
          <w:szCs w:val="22"/>
        </w:rPr>
        <w:t xml:space="preserve"> st</w:t>
      </w:r>
      <w:r>
        <w:rPr>
          <w:sz w:val="22"/>
          <w:szCs w:val="22"/>
        </w:rPr>
        <w:t>ill considered to be a problem.</w:t>
      </w:r>
    </w:p>
    <w:p w14:paraId="6D7C094C" w14:textId="77777777" w:rsidR="00E73E4C" w:rsidRPr="00047350" w:rsidRDefault="0043159E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 w:rsidR="00E73E4C" w:rsidRPr="00047350">
        <w:rPr>
          <w:sz w:val="22"/>
          <w:szCs w:val="22"/>
        </w:rPr>
        <w:t>arious methods have been introduced for heavy metals recovery from plant biomass. It includes</w:t>
      </w:r>
      <w:proofErr w:type="gramStart"/>
      <w:r w:rsidR="00E73E4C" w:rsidRPr="00047350">
        <w:rPr>
          <w:sz w:val="22"/>
          <w:szCs w:val="22"/>
        </w:rPr>
        <w:t>;</w:t>
      </w:r>
      <w:proofErr w:type="gramEnd"/>
      <w:r w:rsidR="00E73E4C" w:rsidRPr="00047350">
        <w:rPr>
          <w:sz w:val="22"/>
          <w:szCs w:val="22"/>
        </w:rPr>
        <w:t xml:space="preserve"> incin</w:t>
      </w:r>
      <w:r>
        <w:rPr>
          <w:sz w:val="22"/>
          <w:szCs w:val="22"/>
        </w:rPr>
        <w:t xml:space="preserve">eration, composting, pyrolysis, </w:t>
      </w:r>
      <w:r w:rsidR="00E73E4C" w:rsidRPr="00047350">
        <w:rPr>
          <w:sz w:val="22"/>
          <w:szCs w:val="22"/>
        </w:rPr>
        <w:t xml:space="preserve">and combustion. However, </w:t>
      </w:r>
      <w:r>
        <w:rPr>
          <w:sz w:val="22"/>
          <w:szCs w:val="22"/>
        </w:rPr>
        <w:t xml:space="preserve">the aforementioned methods </w:t>
      </w:r>
      <w:r w:rsidR="00E73E4C" w:rsidRPr="00047350">
        <w:rPr>
          <w:sz w:val="22"/>
          <w:szCs w:val="22"/>
        </w:rPr>
        <w:t xml:space="preserve">pose some significant disadvantages, which </w:t>
      </w:r>
      <w:r>
        <w:rPr>
          <w:sz w:val="22"/>
          <w:szCs w:val="22"/>
        </w:rPr>
        <w:t xml:space="preserve">include: need for </w:t>
      </w:r>
      <w:r w:rsidR="00E73E4C" w:rsidRPr="00047350">
        <w:rPr>
          <w:sz w:val="22"/>
          <w:szCs w:val="22"/>
        </w:rPr>
        <w:t>s</w:t>
      </w:r>
      <w:r>
        <w:rPr>
          <w:sz w:val="22"/>
          <w:szCs w:val="22"/>
        </w:rPr>
        <w:t>pecial equipment, high operational cost</w:t>
      </w:r>
      <w:r w:rsidR="00E73E4C" w:rsidRPr="00047350">
        <w:rPr>
          <w:sz w:val="22"/>
          <w:szCs w:val="22"/>
        </w:rPr>
        <w:t xml:space="preserve">, </w:t>
      </w:r>
      <w:r>
        <w:rPr>
          <w:sz w:val="22"/>
          <w:szCs w:val="22"/>
        </w:rPr>
        <w:t>and production of hazardous waste</w:t>
      </w:r>
      <w:r w:rsidR="00E73E4C" w:rsidRPr="00047350">
        <w:rPr>
          <w:sz w:val="22"/>
          <w:szCs w:val="22"/>
        </w:rPr>
        <w:t xml:space="preserve"> </w:t>
      </w:r>
      <w:r w:rsidR="00E73E4C" w:rsidRPr="00047350">
        <w:rPr>
          <w:sz w:val="22"/>
          <w:szCs w:val="22"/>
        </w:rPr>
        <w:fldChar w:fldCharType="begin" w:fldLock="1"/>
      </w:r>
      <w:r w:rsidR="00C37675" w:rsidRPr="00047350">
        <w:rPr>
          <w:sz w:val="22"/>
          <w:szCs w:val="22"/>
        </w:rPr>
        <w:instrText>ADDIN CSL_CITATION { "citationItems" : [ { "id" : "ITEM-1", "itemData" : { "DOI" : "10.1016/j.envpol.2003.09.012", "author" : [ { "dropping-particle" : "", "family" : "Sas-nowosielska", "given" : "A.", "non-dropping-particle" : "", "parse-names" : false, "suffix" : "" }, { "dropping-particle" : "", "family" : "Kucharski", "given" : "R.", "non-dropping-particle" : "", "parse-names" : false, "suffix" : "" }, { "dropping-particle" : "", "family" : "Malkowski", "given" : "E.", "non-dropping-particle" : "", "parse-names" : false, "suffix" : "" }, { "dropping-particle" : "", "family" : "Pogrzeba", "given" : "M.", "non-dropping-particle" : "", "parse-names" : false, "suffix" : "" }, { "dropping-particle" : "", "family" : "Kuperberg", "given" : "J .M.", "non-dropping-particle" : "", "parse-names" : false, "suffix" : "" }, { "dropping-particle" : "", "family" : "Krynski", "given" : "K.", "non-dropping-particle" : "", "parse-names" : false, "suffix" : "" } ], "container-title" : "Enviromental Pollution", "id" : "ITEM-1", "issued" : { "date-parts" : [ [ "2004" ] ] }, "page" : "373-379", "title" : "Phytoextraction Crop Disposal \u2014 An Unsolved Problem", "type" : "article-journal", "volume" : "128" }, "uris" : [ "http://www.mendeley.com/documents/?uuid=a47b0eb1-86ca-451c-b1b3-98442c528ab7" ] } ], "mendeley" : { "formattedCitation" : "(Sas-nowosielska &lt;i&gt;et al.&lt;/i&gt;, 2004)", "plainTextFormattedCitation" : "(Sas-nowosielska et al., 2004)", "previouslyFormattedCitation" : "(Sas-nowosielska &lt;i&gt;et al.&lt;/i&gt;, 2004)" }, "properties" : { "noteIndex" : 0 }, "schema" : "https://github.com/citation-style-language/schema/raw/master/csl-citation.json" }</w:instrText>
      </w:r>
      <w:r w:rsidR="00E73E4C" w:rsidRPr="00047350">
        <w:rPr>
          <w:sz w:val="22"/>
          <w:szCs w:val="22"/>
        </w:rPr>
        <w:fldChar w:fldCharType="separate"/>
      </w:r>
      <w:r w:rsidR="00C37675" w:rsidRPr="00047350">
        <w:rPr>
          <w:noProof/>
          <w:sz w:val="22"/>
          <w:szCs w:val="22"/>
        </w:rPr>
        <w:t xml:space="preserve">(Sas-nowosielska </w:t>
      </w:r>
      <w:r w:rsidR="00C37675" w:rsidRPr="00047350">
        <w:rPr>
          <w:i/>
          <w:noProof/>
          <w:sz w:val="22"/>
          <w:szCs w:val="22"/>
        </w:rPr>
        <w:t>et al.</w:t>
      </w:r>
      <w:r w:rsidR="00C37675" w:rsidRPr="00047350">
        <w:rPr>
          <w:noProof/>
          <w:sz w:val="22"/>
          <w:szCs w:val="22"/>
        </w:rPr>
        <w:t>, 2004)</w:t>
      </w:r>
      <w:r w:rsidR="00E73E4C" w:rsidRPr="00047350">
        <w:rPr>
          <w:sz w:val="22"/>
          <w:szCs w:val="22"/>
        </w:rPr>
        <w:fldChar w:fldCharType="end"/>
      </w:r>
      <w:r w:rsidR="00E73E4C" w:rsidRPr="00047350">
        <w:rPr>
          <w:sz w:val="22"/>
          <w:szCs w:val="22"/>
        </w:rPr>
        <w:t xml:space="preserve">. Thus, this study aims to </w:t>
      </w:r>
      <w:r w:rsidR="00EA24D8">
        <w:rPr>
          <w:sz w:val="22"/>
          <w:szCs w:val="22"/>
        </w:rPr>
        <w:t xml:space="preserve">1) </w:t>
      </w:r>
      <w:r w:rsidR="00E73E4C" w:rsidRPr="00047350">
        <w:rPr>
          <w:sz w:val="22"/>
          <w:szCs w:val="22"/>
        </w:rPr>
        <w:t xml:space="preserve">investigate the </w:t>
      </w:r>
      <w:r>
        <w:rPr>
          <w:sz w:val="22"/>
          <w:szCs w:val="22"/>
        </w:rPr>
        <w:t xml:space="preserve">effects of different factors, </w:t>
      </w:r>
      <w:r w:rsidRPr="00047350">
        <w:rPr>
          <w:sz w:val="22"/>
          <w:szCs w:val="22"/>
        </w:rPr>
        <w:t xml:space="preserve">such as solid/liquid ratio, reaction time, stirring speed and temperature </w:t>
      </w:r>
      <w:r>
        <w:rPr>
          <w:sz w:val="22"/>
          <w:szCs w:val="22"/>
        </w:rPr>
        <w:t xml:space="preserve">on the </w:t>
      </w:r>
      <w:r w:rsidR="00EA24D8">
        <w:rPr>
          <w:sz w:val="22"/>
          <w:szCs w:val="22"/>
        </w:rPr>
        <w:t xml:space="preserve">leaching </w:t>
      </w:r>
      <w:r w:rsidR="00514C11" w:rsidRPr="00047350">
        <w:rPr>
          <w:sz w:val="22"/>
          <w:szCs w:val="22"/>
        </w:rPr>
        <w:t xml:space="preserve">of </w:t>
      </w:r>
      <w:r w:rsidR="00D773DC">
        <w:rPr>
          <w:sz w:val="22"/>
          <w:szCs w:val="22"/>
        </w:rPr>
        <w:t>Cu</w:t>
      </w:r>
      <w:r w:rsidR="00E73E4C" w:rsidRPr="00047350">
        <w:rPr>
          <w:sz w:val="22"/>
          <w:szCs w:val="22"/>
        </w:rPr>
        <w:t xml:space="preserve"> from </w:t>
      </w:r>
      <w:proofErr w:type="spellStart"/>
      <w:r w:rsidR="00600A5F" w:rsidRPr="00047350">
        <w:rPr>
          <w:sz w:val="22"/>
          <w:szCs w:val="22"/>
        </w:rPr>
        <w:t>v</w:t>
      </w:r>
      <w:r w:rsidR="00E73E4C" w:rsidRPr="00047350">
        <w:rPr>
          <w:sz w:val="22"/>
          <w:szCs w:val="22"/>
        </w:rPr>
        <w:t>etiver</w:t>
      </w:r>
      <w:proofErr w:type="spellEnd"/>
      <w:r w:rsidR="00E73E4C" w:rsidRPr="00047350">
        <w:rPr>
          <w:sz w:val="22"/>
          <w:szCs w:val="22"/>
        </w:rPr>
        <w:t xml:space="preserve"> gras</w:t>
      </w:r>
      <w:r w:rsidR="00EA24D8">
        <w:rPr>
          <w:sz w:val="22"/>
          <w:szCs w:val="22"/>
        </w:rPr>
        <w:t>s biomass, and, 2) assess the viability of citric acid</w:t>
      </w:r>
      <w:r w:rsidR="009D7FBC">
        <w:rPr>
          <w:sz w:val="22"/>
          <w:szCs w:val="22"/>
        </w:rPr>
        <w:t xml:space="preserve"> (CA)</w:t>
      </w:r>
      <w:r w:rsidR="00EA24D8">
        <w:rPr>
          <w:sz w:val="22"/>
          <w:szCs w:val="22"/>
        </w:rPr>
        <w:t xml:space="preserve"> as leaching agent.</w:t>
      </w:r>
    </w:p>
    <w:p w14:paraId="4A7DAD02" w14:textId="77777777" w:rsidR="00BB2252" w:rsidRDefault="00BB2252" w:rsidP="009D7FBC">
      <w:pPr>
        <w:spacing w:before="40" w:after="40" w:line="276" w:lineRule="auto"/>
        <w:ind w:firstLine="567"/>
        <w:jc w:val="both"/>
        <w:rPr>
          <w:b/>
          <w:sz w:val="22"/>
          <w:szCs w:val="22"/>
        </w:rPr>
      </w:pPr>
    </w:p>
    <w:p w14:paraId="526314FF" w14:textId="77777777" w:rsidR="009D7FBC" w:rsidRPr="00047350" w:rsidRDefault="009D7FBC" w:rsidP="009D7FBC">
      <w:pPr>
        <w:spacing w:before="40" w:after="40" w:line="276" w:lineRule="auto"/>
        <w:ind w:firstLine="567"/>
        <w:jc w:val="both"/>
        <w:rPr>
          <w:b/>
          <w:sz w:val="22"/>
          <w:szCs w:val="22"/>
        </w:rPr>
      </w:pPr>
    </w:p>
    <w:p w14:paraId="3E294A5C" w14:textId="77777777" w:rsidR="003B5A3D" w:rsidRPr="009D7FBC" w:rsidRDefault="00B823C3" w:rsidP="009D7FBC">
      <w:pPr>
        <w:spacing w:before="40" w:after="40" w:line="276" w:lineRule="auto"/>
        <w:jc w:val="both"/>
        <w:rPr>
          <w:b/>
          <w:sz w:val="22"/>
          <w:szCs w:val="22"/>
        </w:rPr>
      </w:pPr>
      <w:r w:rsidRPr="00047350">
        <w:rPr>
          <w:b/>
          <w:sz w:val="22"/>
          <w:szCs w:val="22"/>
        </w:rPr>
        <w:lastRenderedPageBreak/>
        <w:t>Materials and Methods</w:t>
      </w:r>
    </w:p>
    <w:p w14:paraId="51168F73" w14:textId="77777777" w:rsidR="00E73E4C" w:rsidRPr="009D7FBC" w:rsidRDefault="0043159E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Vetiver</w:t>
      </w:r>
      <w:proofErr w:type="spellEnd"/>
      <w:r>
        <w:rPr>
          <w:sz w:val="22"/>
          <w:szCs w:val="22"/>
        </w:rPr>
        <w:t xml:space="preserve"> grass slips were </w:t>
      </w:r>
      <w:r w:rsidR="00920789" w:rsidRPr="00047350">
        <w:rPr>
          <w:sz w:val="22"/>
          <w:szCs w:val="22"/>
        </w:rPr>
        <w:t>obtai</w:t>
      </w:r>
      <w:r w:rsidR="003B5A3D">
        <w:rPr>
          <w:sz w:val="22"/>
          <w:szCs w:val="22"/>
        </w:rPr>
        <w:t xml:space="preserve">ned from </w:t>
      </w:r>
      <w:proofErr w:type="spellStart"/>
      <w:r w:rsidR="003B5A3D">
        <w:rPr>
          <w:sz w:val="22"/>
          <w:szCs w:val="22"/>
        </w:rPr>
        <w:t>Gumaca</w:t>
      </w:r>
      <w:proofErr w:type="spellEnd"/>
      <w:r w:rsidR="003B5A3D">
        <w:rPr>
          <w:sz w:val="22"/>
          <w:szCs w:val="22"/>
        </w:rPr>
        <w:t>, Quezon, Philippines</w:t>
      </w:r>
      <w:r>
        <w:rPr>
          <w:sz w:val="22"/>
          <w:szCs w:val="22"/>
        </w:rPr>
        <w:t xml:space="preserve"> and grown </w:t>
      </w:r>
      <w:r w:rsidR="008678B7">
        <w:rPr>
          <w:sz w:val="22"/>
          <w:szCs w:val="22"/>
        </w:rPr>
        <w:t xml:space="preserve">in soil for 1 month </w:t>
      </w:r>
      <w:r w:rsidR="003B5A3D">
        <w:rPr>
          <w:sz w:val="22"/>
          <w:szCs w:val="22"/>
        </w:rPr>
        <w:t xml:space="preserve">in a </w:t>
      </w:r>
      <w:proofErr w:type="spellStart"/>
      <w:r w:rsidR="003B5A3D">
        <w:rPr>
          <w:sz w:val="22"/>
          <w:szCs w:val="22"/>
        </w:rPr>
        <w:t>screenhouse</w:t>
      </w:r>
      <w:proofErr w:type="spellEnd"/>
      <w:r w:rsidR="003B5A3D">
        <w:rPr>
          <w:sz w:val="22"/>
          <w:szCs w:val="22"/>
        </w:rPr>
        <w:t xml:space="preserve"> in Task Force Sol</w:t>
      </w:r>
      <w:r w:rsidR="008678B7">
        <w:rPr>
          <w:sz w:val="22"/>
          <w:szCs w:val="22"/>
        </w:rPr>
        <w:t xml:space="preserve">id Waste Management facility, </w:t>
      </w:r>
      <w:r w:rsidR="003B5A3D">
        <w:rPr>
          <w:sz w:val="22"/>
          <w:szCs w:val="22"/>
        </w:rPr>
        <w:t xml:space="preserve">University of the Philippines </w:t>
      </w:r>
      <w:proofErr w:type="spellStart"/>
      <w:r w:rsidR="003B5A3D">
        <w:rPr>
          <w:sz w:val="22"/>
          <w:szCs w:val="22"/>
        </w:rPr>
        <w:t>Diliman</w:t>
      </w:r>
      <w:proofErr w:type="spellEnd"/>
      <w:r w:rsidR="003B5A3D">
        <w:rPr>
          <w:sz w:val="22"/>
          <w:szCs w:val="22"/>
        </w:rPr>
        <w:t xml:space="preserve"> (UPD). The plants </w:t>
      </w:r>
      <w:r>
        <w:rPr>
          <w:sz w:val="22"/>
          <w:szCs w:val="22"/>
        </w:rPr>
        <w:t>were</w:t>
      </w:r>
      <w:r w:rsidR="003B5A3D">
        <w:rPr>
          <w:sz w:val="22"/>
          <w:szCs w:val="22"/>
        </w:rPr>
        <w:t xml:space="preserve"> then</w:t>
      </w:r>
      <w:r>
        <w:rPr>
          <w:sz w:val="22"/>
          <w:szCs w:val="22"/>
        </w:rPr>
        <w:t xml:space="preserve"> exposed to 50 ppm Cu in</w:t>
      </w:r>
      <w:r w:rsidR="003B5A3D">
        <w:rPr>
          <w:sz w:val="22"/>
          <w:szCs w:val="22"/>
        </w:rPr>
        <w:t xml:space="preserve"> a hydroponic set-up for 7 days, harvested and dried at 80</w:t>
      </w:r>
      <w:r w:rsidR="003B5A3D" w:rsidRPr="003B5A3D">
        <w:rPr>
          <w:sz w:val="22"/>
          <w:szCs w:val="22"/>
          <w:vertAlign w:val="superscript"/>
        </w:rPr>
        <w:t>o</w:t>
      </w:r>
      <w:r w:rsidR="003B5A3D">
        <w:rPr>
          <w:sz w:val="22"/>
          <w:szCs w:val="22"/>
        </w:rPr>
        <w:t>C in a laboratory oven for 24 hours. C</w:t>
      </w:r>
      <w:r w:rsidR="00D773DC">
        <w:rPr>
          <w:sz w:val="22"/>
          <w:szCs w:val="22"/>
        </w:rPr>
        <w:t>u</w:t>
      </w:r>
      <w:r w:rsidR="00920789" w:rsidRPr="00047350">
        <w:rPr>
          <w:sz w:val="22"/>
          <w:szCs w:val="22"/>
        </w:rPr>
        <w:t xml:space="preserve"> concentration</w:t>
      </w:r>
      <w:r w:rsidR="003B5A3D">
        <w:rPr>
          <w:sz w:val="22"/>
          <w:szCs w:val="22"/>
        </w:rPr>
        <w:t xml:space="preserve"> of the biomass</w:t>
      </w:r>
      <w:r w:rsidR="00920789" w:rsidRPr="00047350">
        <w:rPr>
          <w:sz w:val="22"/>
          <w:szCs w:val="22"/>
        </w:rPr>
        <w:t xml:space="preserve"> were analysed by Atomic absorption spectroscopy (AAS)</w:t>
      </w:r>
      <w:r w:rsidR="003B5A3D">
        <w:rPr>
          <w:sz w:val="22"/>
          <w:szCs w:val="22"/>
        </w:rPr>
        <w:t xml:space="preserve"> in the Analytical Services Laboratory, Institute of Chemistry, UPD.</w:t>
      </w:r>
    </w:p>
    <w:p w14:paraId="698A1B6C" w14:textId="77777777" w:rsidR="00296590" w:rsidRDefault="003B5A3D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0.3 </w:t>
      </w:r>
      <w:proofErr w:type="gramStart"/>
      <w:r>
        <w:rPr>
          <w:sz w:val="22"/>
          <w:szCs w:val="22"/>
        </w:rPr>
        <w:t>g dried</w:t>
      </w:r>
      <w:proofErr w:type="gramEnd"/>
      <w:r>
        <w:rPr>
          <w:sz w:val="22"/>
          <w:szCs w:val="22"/>
        </w:rPr>
        <w:t xml:space="preserve"> biomass were </w:t>
      </w:r>
      <w:proofErr w:type="spellStart"/>
      <w:r>
        <w:rPr>
          <w:sz w:val="22"/>
          <w:szCs w:val="22"/>
        </w:rPr>
        <w:t>ashed</w:t>
      </w:r>
      <w:proofErr w:type="spellEnd"/>
      <w:r>
        <w:rPr>
          <w:sz w:val="22"/>
          <w:szCs w:val="22"/>
        </w:rPr>
        <w:t xml:space="preserve"> for 90 minutes at 450</w:t>
      </w:r>
      <w:r w:rsidRPr="003B5A3D">
        <w:rPr>
          <w:sz w:val="22"/>
          <w:szCs w:val="22"/>
          <w:vertAlign w:val="superscript"/>
        </w:rPr>
        <w:t>o</w:t>
      </w:r>
      <w:r w:rsidRPr="003B5A3D">
        <w:rPr>
          <w:sz w:val="22"/>
          <w:szCs w:val="22"/>
        </w:rPr>
        <w:t>C</w:t>
      </w:r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ashed</w:t>
      </w:r>
      <w:proofErr w:type="spellEnd"/>
      <w:r>
        <w:rPr>
          <w:sz w:val="22"/>
          <w:szCs w:val="22"/>
        </w:rPr>
        <w:t xml:space="preserve"> biomass were transferred to</w:t>
      </w:r>
      <w:r w:rsidR="00E73E4C" w:rsidRPr="00047350">
        <w:rPr>
          <w:sz w:val="22"/>
          <w:szCs w:val="22"/>
        </w:rPr>
        <w:t xml:space="preserve"> 125 ml Erlenmeyer flasks</w:t>
      </w:r>
      <w:r>
        <w:rPr>
          <w:sz w:val="22"/>
          <w:szCs w:val="22"/>
        </w:rPr>
        <w:t xml:space="preserve"> with </w:t>
      </w:r>
      <w:r w:rsidR="009D7FBC">
        <w:rPr>
          <w:sz w:val="22"/>
          <w:szCs w:val="22"/>
        </w:rPr>
        <w:t>CA</w:t>
      </w:r>
      <w:r>
        <w:rPr>
          <w:sz w:val="22"/>
          <w:szCs w:val="22"/>
        </w:rPr>
        <w:t xml:space="preserve"> solution and covered with </w:t>
      </w:r>
      <w:proofErr w:type="spellStart"/>
      <w:r>
        <w:rPr>
          <w:sz w:val="22"/>
          <w:szCs w:val="22"/>
        </w:rPr>
        <w:t>parafilm</w:t>
      </w:r>
      <w:proofErr w:type="spellEnd"/>
      <w:r>
        <w:rPr>
          <w:sz w:val="22"/>
          <w:szCs w:val="22"/>
        </w:rPr>
        <w:t>.</w:t>
      </w:r>
      <w:r w:rsidR="009D7FBC">
        <w:rPr>
          <w:sz w:val="22"/>
          <w:szCs w:val="22"/>
        </w:rPr>
        <w:t xml:space="preserve"> The</w:t>
      </w:r>
      <w:r w:rsidR="00E73E4C" w:rsidRPr="00047350">
        <w:rPr>
          <w:sz w:val="22"/>
          <w:szCs w:val="22"/>
        </w:rPr>
        <w:t xml:space="preserve"> flasks we</w:t>
      </w:r>
      <w:r>
        <w:rPr>
          <w:sz w:val="22"/>
          <w:szCs w:val="22"/>
        </w:rPr>
        <w:t xml:space="preserve">re placed in a </w:t>
      </w:r>
      <w:r w:rsidR="00E73E4C" w:rsidRPr="00047350">
        <w:rPr>
          <w:sz w:val="22"/>
          <w:szCs w:val="22"/>
        </w:rPr>
        <w:t xml:space="preserve">water bath shaker to provide the necessary stirring and </w:t>
      </w:r>
      <w:r w:rsidR="00D773DC">
        <w:rPr>
          <w:sz w:val="22"/>
          <w:szCs w:val="22"/>
        </w:rPr>
        <w:t xml:space="preserve">to </w:t>
      </w:r>
      <w:r w:rsidR="00E73E4C" w:rsidRPr="00047350">
        <w:rPr>
          <w:sz w:val="22"/>
          <w:szCs w:val="22"/>
        </w:rPr>
        <w:t>keep the temperature constant.</w:t>
      </w:r>
      <w:r w:rsidR="00D773DC">
        <w:rPr>
          <w:sz w:val="22"/>
          <w:szCs w:val="22"/>
        </w:rPr>
        <w:t xml:space="preserve"> </w:t>
      </w:r>
      <w:r w:rsidR="00E73E4C" w:rsidRPr="00047350">
        <w:rPr>
          <w:sz w:val="22"/>
          <w:szCs w:val="22"/>
        </w:rPr>
        <w:t xml:space="preserve"> At the end of each </w:t>
      </w:r>
      <w:r w:rsidR="00D773DC">
        <w:rPr>
          <w:sz w:val="22"/>
          <w:szCs w:val="22"/>
        </w:rPr>
        <w:t>leaching experiment, the solution</w:t>
      </w:r>
      <w:r w:rsidR="00E73E4C" w:rsidRPr="00047350">
        <w:rPr>
          <w:sz w:val="22"/>
          <w:szCs w:val="22"/>
        </w:rPr>
        <w:t xml:space="preserve"> was filtered </w:t>
      </w:r>
      <w:r w:rsidR="00D773DC">
        <w:rPr>
          <w:sz w:val="22"/>
          <w:szCs w:val="22"/>
        </w:rPr>
        <w:t xml:space="preserve">using </w:t>
      </w:r>
      <w:proofErr w:type="spellStart"/>
      <w:r w:rsidR="00D773DC">
        <w:rPr>
          <w:sz w:val="22"/>
          <w:szCs w:val="22"/>
        </w:rPr>
        <w:t>Whatman</w:t>
      </w:r>
      <w:proofErr w:type="spellEnd"/>
      <w:r w:rsidR="00D773DC">
        <w:rPr>
          <w:sz w:val="22"/>
          <w:szCs w:val="22"/>
        </w:rPr>
        <w:t xml:space="preserve"> no. 42 and analysed for Cu concentration </w:t>
      </w:r>
      <w:r w:rsidR="00E73E4C" w:rsidRPr="00047350">
        <w:rPr>
          <w:sz w:val="22"/>
          <w:szCs w:val="22"/>
        </w:rPr>
        <w:t>using UV-Vis Spectrophotometer</w:t>
      </w:r>
      <w:r w:rsidR="00D773DC">
        <w:rPr>
          <w:sz w:val="22"/>
          <w:szCs w:val="22"/>
        </w:rPr>
        <w:t xml:space="preserve">. </w:t>
      </w:r>
    </w:p>
    <w:p w14:paraId="724AE69B" w14:textId="77777777" w:rsidR="0048422F" w:rsidRDefault="0048422F" w:rsidP="009D7FBC">
      <w:pPr>
        <w:spacing w:before="40" w:after="40" w:line="276" w:lineRule="auto"/>
        <w:jc w:val="both"/>
        <w:rPr>
          <w:sz w:val="22"/>
          <w:szCs w:val="22"/>
        </w:rPr>
      </w:pPr>
    </w:p>
    <w:p w14:paraId="3E7DC97C" w14:textId="77777777" w:rsidR="0048422F" w:rsidRDefault="0048422F" w:rsidP="009D7FBC">
      <w:pPr>
        <w:spacing w:before="40" w:after="4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Results and Conclusions</w:t>
      </w:r>
    </w:p>
    <w:p w14:paraId="7AA77994" w14:textId="160FAA2F" w:rsidR="008337E3" w:rsidRPr="009D7FBC" w:rsidRDefault="00B9425C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Table 1 shows that when the </w:t>
      </w:r>
      <w:proofErr w:type="spellStart"/>
      <w:r>
        <w:rPr>
          <w:sz w:val="22"/>
          <w:szCs w:val="22"/>
        </w:rPr>
        <w:t>solid</w:t>
      </w:r>
      <w:proofErr w:type="gramStart"/>
      <w:r>
        <w:rPr>
          <w:sz w:val="22"/>
          <w:szCs w:val="22"/>
        </w:rPr>
        <w:t>:liquid</w:t>
      </w:r>
      <w:proofErr w:type="spellEnd"/>
      <w:proofErr w:type="gramEnd"/>
      <w:r>
        <w:rPr>
          <w:sz w:val="22"/>
          <w:szCs w:val="22"/>
        </w:rPr>
        <w:t xml:space="preserve"> ratio was changed, Cu recovery</w:t>
      </w:r>
      <w:r w:rsidRPr="000473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highest in the 0.3 </w:t>
      </w:r>
      <w:r w:rsidRPr="00047350">
        <w:rPr>
          <w:sz w:val="22"/>
          <w:szCs w:val="22"/>
        </w:rPr>
        <w:t>g/</w:t>
      </w:r>
      <w:r>
        <w:rPr>
          <w:sz w:val="22"/>
          <w:szCs w:val="22"/>
        </w:rPr>
        <w:t xml:space="preserve">5 </w:t>
      </w:r>
      <w:r w:rsidRPr="00047350">
        <w:rPr>
          <w:sz w:val="22"/>
          <w:szCs w:val="22"/>
        </w:rPr>
        <w:t xml:space="preserve">ml </w:t>
      </w:r>
      <w:r>
        <w:rPr>
          <w:sz w:val="22"/>
          <w:szCs w:val="22"/>
        </w:rPr>
        <w:t>level with a value 119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%. </w:t>
      </w:r>
      <w:r>
        <w:rPr>
          <w:rFonts w:eastAsia="Times New Roman"/>
          <w:color w:val="000000"/>
          <w:sz w:val="22"/>
          <w:szCs w:val="22"/>
          <w:lang w:eastAsia="en-PH"/>
        </w:rPr>
        <w:t xml:space="preserve">As for varying reaction time, </w:t>
      </w:r>
      <w:r>
        <w:rPr>
          <w:sz w:val="22"/>
          <w:szCs w:val="22"/>
        </w:rPr>
        <w:t xml:space="preserve">Cu </w:t>
      </w:r>
      <w:r w:rsidRPr="00047350">
        <w:rPr>
          <w:sz w:val="22"/>
          <w:szCs w:val="22"/>
        </w:rPr>
        <w:t xml:space="preserve">recovery </w:t>
      </w:r>
      <w:r>
        <w:rPr>
          <w:sz w:val="22"/>
          <w:szCs w:val="22"/>
        </w:rPr>
        <w:t>reached 136% at</w:t>
      </w:r>
      <w:r w:rsidRPr="000473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30 min, </w:t>
      </w:r>
      <w:r w:rsidRPr="00047350">
        <w:rPr>
          <w:sz w:val="22"/>
          <w:szCs w:val="22"/>
        </w:rPr>
        <w:t>decrease</w:t>
      </w:r>
      <w:r>
        <w:rPr>
          <w:sz w:val="22"/>
          <w:szCs w:val="22"/>
        </w:rPr>
        <w:t>d a little in 90 min,</w:t>
      </w:r>
      <w:r w:rsidRPr="00047350">
        <w:rPr>
          <w:sz w:val="22"/>
          <w:szCs w:val="22"/>
        </w:rPr>
        <w:t xml:space="preserve"> </w:t>
      </w:r>
      <w:r>
        <w:rPr>
          <w:sz w:val="22"/>
          <w:szCs w:val="22"/>
        </w:rPr>
        <w:t>then increased to 158%</w:t>
      </w:r>
      <w:r w:rsidRPr="000473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150 min. Results show that Cu leaching is inversely proportional to stirring speed. </w:t>
      </w:r>
      <w:r w:rsidRPr="00047350">
        <w:rPr>
          <w:sz w:val="22"/>
          <w:szCs w:val="22"/>
        </w:rPr>
        <w:t>At 50 rpm</w:t>
      </w:r>
      <w:r>
        <w:rPr>
          <w:sz w:val="22"/>
          <w:szCs w:val="22"/>
        </w:rPr>
        <w:t>,</w:t>
      </w:r>
      <w:r w:rsidRPr="00047350">
        <w:rPr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 w:rsidRPr="00047350">
        <w:rPr>
          <w:sz w:val="22"/>
          <w:szCs w:val="22"/>
        </w:rPr>
        <w:t xml:space="preserve"> recovery </w:t>
      </w:r>
      <w:r>
        <w:rPr>
          <w:sz w:val="22"/>
          <w:szCs w:val="22"/>
        </w:rPr>
        <w:t>reached</w:t>
      </w:r>
      <w:r w:rsidRPr="00047350">
        <w:rPr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  <w:lang w:eastAsia="en-PH"/>
        </w:rPr>
        <w:t>154%. H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>ow</w:t>
      </w:r>
      <w:r>
        <w:rPr>
          <w:rFonts w:eastAsia="Times New Roman"/>
          <w:color w:val="000000"/>
          <w:sz w:val="22"/>
          <w:szCs w:val="22"/>
          <w:lang w:eastAsia="en-PH"/>
        </w:rPr>
        <w:t>ever, as the speed is increased to 150 rpm, Cu recovery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 decrease</w:t>
      </w:r>
      <w:r>
        <w:rPr>
          <w:rFonts w:eastAsia="Times New Roman"/>
          <w:color w:val="000000"/>
          <w:sz w:val="22"/>
          <w:szCs w:val="22"/>
          <w:lang w:eastAsia="en-PH"/>
        </w:rPr>
        <w:t>d to 113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%. </w:t>
      </w:r>
      <w:r>
        <w:rPr>
          <w:sz w:val="22"/>
          <w:szCs w:val="22"/>
        </w:rPr>
        <w:t xml:space="preserve">Data also revealed that Cu </w:t>
      </w:r>
      <w:r w:rsidRPr="00047350">
        <w:rPr>
          <w:sz w:val="22"/>
          <w:szCs w:val="22"/>
        </w:rPr>
        <w:t>dissolution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vetiver</w:t>
      </w:r>
      <w:proofErr w:type="spellEnd"/>
      <w:r>
        <w:rPr>
          <w:sz w:val="22"/>
          <w:szCs w:val="22"/>
        </w:rPr>
        <w:t xml:space="preserve"> grass biomass</w:t>
      </w:r>
      <w:r w:rsidRPr="00047350">
        <w:rPr>
          <w:sz w:val="22"/>
          <w:szCs w:val="22"/>
        </w:rPr>
        <w:t xml:space="preserve"> is t</w:t>
      </w:r>
      <w:r>
        <w:rPr>
          <w:sz w:val="22"/>
          <w:szCs w:val="22"/>
        </w:rPr>
        <w:t>emperature dependent since there is low Cu</w:t>
      </w:r>
      <w:r w:rsidRPr="00047350">
        <w:rPr>
          <w:sz w:val="22"/>
          <w:szCs w:val="22"/>
        </w:rPr>
        <w:t xml:space="preserve"> recovery </w:t>
      </w:r>
      <w:r>
        <w:rPr>
          <w:sz w:val="22"/>
          <w:szCs w:val="22"/>
        </w:rPr>
        <w:t>at 30</w:t>
      </w:r>
      <w:r w:rsidRPr="00B9425C"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C</w:t>
      </w:r>
      <w:r w:rsidRPr="00047350">
        <w:rPr>
          <w:sz w:val="22"/>
          <w:szCs w:val="22"/>
        </w:rPr>
        <w:t>. On the other hand</w:t>
      </w:r>
      <w:r>
        <w:rPr>
          <w:sz w:val="22"/>
          <w:szCs w:val="22"/>
        </w:rPr>
        <w:t xml:space="preserve">, as the temperature is increased </w:t>
      </w:r>
      <w:r w:rsidRPr="00047350">
        <w:rPr>
          <w:sz w:val="22"/>
          <w:szCs w:val="22"/>
        </w:rPr>
        <w:t>to 50</w:t>
      </w:r>
      <w:r w:rsidRPr="00047350">
        <w:rPr>
          <w:sz w:val="22"/>
          <w:szCs w:val="22"/>
          <w:vertAlign w:val="superscript"/>
        </w:rPr>
        <w:t>o</w:t>
      </w:r>
      <w:r w:rsidRPr="00047350">
        <w:rPr>
          <w:sz w:val="22"/>
          <w:szCs w:val="22"/>
        </w:rPr>
        <w:t>C</w:t>
      </w:r>
      <w:r>
        <w:rPr>
          <w:sz w:val="22"/>
          <w:szCs w:val="22"/>
        </w:rPr>
        <w:t xml:space="preserve">, Cu </w:t>
      </w:r>
      <w:r w:rsidRPr="00047350">
        <w:rPr>
          <w:sz w:val="22"/>
          <w:szCs w:val="22"/>
        </w:rPr>
        <w:t xml:space="preserve">recovery </w:t>
      </w:r>
      <w:r w:rsidR="001C1178">
        <w:rPr>
          <w:sz w:val="22"/>
          <w:szCs w:val="22"/>
        </w:rPr>
        <w:t>rose</w:t>
      </w:r>
      <w:r>
        <w:rPr>
          <w:sz w:val="22"/>
          <w:szCs w:val="22"/>
        </w:rPr>
        <w:t xml:space="preserve"> </w:t>
      </w:r>
      <w:r w:rsidRPr="00047350">
        <w:rPr>
          <w:sz w:val="22"/>
          <w:szCs w:val="22"/>
        </w:rPr>
        <w:t xml:space="preserve">to </w:t>
      </w:r>
      <w:r>
        <w:rPr>
          <w:rFonts w:eastAsia="Times New Roman"/>
          <w:color w:val="000000"/>
          <w:sz w:val="22"/>
          <w:szCs w:val="22"/>
          <w:lang w:eastAsia="en-PH"/>
        </w:rPr>
        <w:t>128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>%</w:t>
      </w:r>
      <w:r>
        <w:rPr>
          <w:rFonts w:eastAsia="Times New Roman"/>
          <w:color w:val="000000"/>
          <w:sz w:val="22"/>
          <w:szCs w:val="22"/>
          <w:lang w:eastAsia="en-PH"/>
        </w:rPr>
        <w:t xml:space="preserve">.  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 </w:t>
      </w:r>
      <w:r>
        <w:rPr>
          <w:rFonts w:eastAsia="Times New Roman"/>
          <w:color w:val="000000"/>
          <w:sz w:val="22"/>
          <w:szCs w:val="22"/>
          <w:lang w:eastAsia="en-PH"/>
        </w:rPr>
        <w:t>A reduction in Cu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 recovery </w:t>
      </w:r>
      <w:r>
        <w:rPr>
          <w:rFonts w:eastAsia="Times New Roman"/>
          <w:color w:val="000000"/>
          <w:sz w:val="22"/>
          <w:szCs w:val="22"/>
          <w:lang w:eastAsia="en-PH"/>
        </w:rPr>
        <w:t xml:space="preserve">was </w:t>
      </w:r>
      <w:r w:rsidRPr="00047350">
        <w:rPr>
          <w:rFonts w:eastAsia="Times New Roman"/>
          <w:color w:val="000000"/>
          <w:sz w:val="22"/>
          <w:szCs w:val="22"/>
          <w:lang w:eastAsia="en-PH"/>
        </w:rPr>
        <w:t xml:space="preserve">observed at 70 </w:t>
      </w:r>
      <w:r w:rsidRPr="00047350">
        <w:rPr>
          <w:sz w:val="22"/>
          <w:szCs w:val="22"/>
        </w:rPr>
        <w:t>◦</w:t>
      </w:r>
      <w:r>
        <w:rPr>
          <w:sz w:val="22"/>
          <w:szCs w:val="22"/>
        </w:rPr>
        <w:t xml:space="preserve">C, </w:t>
      </w:r>
      <w:r w:rsidRPr="00047350">
        <w:rPr>
          <w:sz w:val="22"/>
          <w:szCs w:val="22"/>
        </w:rPr>
        <w:t xml:space="preserve">which </w:t>
      </w:r>
      <w:r>
        <w:rPr>
          <w:sz w:val="22"/>
          <w:szCs w:val="22"/>
        </w:rPr>
        <w:t>may be</w:t>
      </w:r>
      <w:r w:rsidRPr="00047350">
        <w:rPr>
          <w:sz w:val="22"/>
          <w:szCs w:val="22"/>
        </w:rPr>
        <w:t xml:space="preserve"> due to the decomposition of citric a</w:t>
      </w:r>
      <w:r w:rsidR="009D7FBC">
        <w:rPr>
          <w:sz w:val="22"/>
          <w:szCs w:val="22"/>
        </w:rPr>
        <w:t>cid and its reaction with Cu</w:t>
      </w:r>
      <w:r w:rsidRPr="00047350">
        <w:rPr>
          <w:sz w:val="22"/>
          <w:szCs w:val="22"/>
        </w:rPr>
        <w:t xml:space="preserve"> ions</w:t>
      </w:r>
      <w:r w:rsidR="009D7FBC">
        <w:rPr>
          <w:sz w:val="22"/>
          <w:szCs w:val="22"/>
        </w:rPr>
        <w:t xml:space="preserve"> </w:t>
      </w:r>
      <w:r w:rsidRPr="00047350">
        <w:rPr>
          <w:sz w:val="22"/>
          <w:szCs w:val="22"/>
        </w:rPr>
        <w:fldChar w:fldCharType="begin" w:fldLock="1"/>
      </w:r>
      <w:r w:rsidRPr="00047350">
        <w:rPr>
          <w:sz w:val="22"/>
          <w:szCs w:val="22"/>
        </w:rPr>
        <w:instrText>ADDIN CSL_CITATION { "citationItems" : [ { "id" : "ITEM-1", "itemData" : { "DOI" : "10.1016/j.cej.2009.05.020", "author" : [ { "dropping-particle" : "", "family" : "Habbache", "given" : "N.", "non-dropping-particle" : "", "parse-names" : false, "suffix" : "" }, { "dropping-particle" : "", "family" : "Alane", "given" : "N.", "non-dropping-particle" : "", "parse-names" : false, "suffix" : "" }, { "dropping-particle" : "", "family" : "Djerad", "given" : "S.", "non-dropping-particle" : "", "parse-names" : false, "suffix" : "" }, { "dropping-particle" : "", "family" : "Tifouti", "given" : "L.", "non-dropping-particle" : "", "parse-names" : false, "suffix" : "" } ], "container-title" : "Chemical Engineering Journal", "id" : "ITEM-1", "issue" : "October", "issued" : { "date-parts" : [ [ "2009" ] ] }, "title" : "Leaching of copper oxide with different acid solutions", "type" : "article-journal", "volume" : "152" }, "uris" : [ "http://www.mendeley.com/documents/?uuid=63c9947d-c3c9-4f71-b89b-d04c027c6243" ] } ], "mendeley" : { "formattedCitation" : "(Habbache &lt;i&gt;et al.&lt;/i&gt;, 2009)", "plainTextFormattedCitation" : "(Habbache et al., 2009)", "previouslyFormattedCitation" : "(Habbache &lt;i&gt;et al.&lt;/i&gt;, 2009)" }, "properties" : { "noteIndex" : 0 }, "schema" : "https://github.com/citation-style-language/schema/raw/master/csl-citation.json" }</w:instrText>
      </w:r>
      <w:r w:rsidRPr="00047350">
        <w:rPr>
          <w:sz w:val="22"/>
          <w:szCs w:val="22"/>
        </w:rPr>
        <w:fldChar w:fldCharType="separate"/>
      </w:r>
      <w:r w:rsidRPr="00047350">
        <w:rPr>
          <w:noProof/>
          <w:sz w:val="22"/>
          <w:szCs w:val="22"/>
        </w:rPr>
        <w:t xml:space="preserve">(Habbache </w:t>
      </w:r>
      <w:r w:rsidRPr="00047350">
        <w:rPr>
          <w:i/>
          <w:noProof/>
          <w:sz w:val="22"/>
          <w:szCs w:val="22"/>
        </w:rPr>
        <w:t>et al.</w:t>
      </w:r>
      <w:r w:rsidRPr="00047350">
        <w:rPr>
          <w:noProof/>
          <w:sz w:val="22"/>
          <w:szCs w:val="22"/>
        </w:rPr>
        <w:t>, 2009)</w:t>
      </w:r>
      <w:r w:rsidRPr="00047350">
        <w:rPr>
          <w:sz w:val="22"/>
          <w:szCs w:val="22"/>
        </w:rPr>
        <w:fldChar w:fldCharType="end"/>
      </w:r>
      <w:r w:rsidRPr="00047350">
        <w:rPr>
          <w:sz w:val="22"/>
          <w:szCs w:val="22"/>
        </w:rPr>
        <w:t xml:space="preserve">. </w:t>
      </w:r>
    </w:p>
    <w:p w14:paraId="05F01350" w14:textId="77777777" w:rsidR="00B9425C" w:rsidRDefault="00B9425C" w:rsidP="009D7FBC">
      <w:pPr>
        <w:spacing w:before="40" w:after="40" w:line="276" w:lineRule="auto"/>
        <w:jc w:val="both"/>
        <w:rPr>
          <w:b/>
          <w:sz w:val="22"/>
          <w:szCs w:val="22"/>
        </w:rPr>
      </w:pPr>
      <w:bookmarkStart w:id="6" w:name="_GoBack"/>
      <w:bookmarkEnd w:id="6"/>
    </w:p>
    <w:p w14:paraId="662190F1" w14:textId="77777777" w:rsidR="00053839" w:rsidRPr="008337E3" w:rsidRDefault="008337E3" w:rsidP="009D7FBC">
      <w:pPr>
        <w:spacing w:before="40" w:after="40"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Table 1. </w:t>
      </w:r>
      <w:r w:rsidRPr="008337E3">
        <w:rPr>
          <w:sz w:val="22"/>
          <w:szCs w:val="22"/>
        </w:rPr>
        <w:t xml:space="preserve">Cu </w:t>
      </w:r>
      <w:r>
        <w:rPr>
          <w:sz w:val="22"/>
          <w:szCs w:val="22"/>
        </w:rPr>
        <w:t>recovery with varying levels of the different factors</w:t>
      </w:r>
    </w:p>
    <w:tbl>
      <w:tblPr>
        <w:tblW w:w="8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80"/>
        <w:gridCol w:w="1560"/>
        <w:gridCol w:w="1212"/>
        <w:gridCol w:w="275"/>
        <w:gridCol w:w="843"/>
        <w:gridCol w:w="284"/>
        <w:gridCol w:w="850"/>
        <w:gridCol w:w="283"/>
      </w:tblGrid>
      <w:tr w:rsidR="00053839" w:rsidRPr="008337E3" w14:paraId="64AF83E3" w14:textId="77777777" w:rsidTr="008337E3">
        <w:trPr>
          <w:trHeight w:val="280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6630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factors</w:t>
            </w:r>
            <w:proofErr w:type="gram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03D9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levels</w:t>
            </w:r>
            <w:proofErr w:type="gramEnd"/>
          </w:p>
        </w:tc>
        <w:tc>
          <w:tcPr>
            <w:tcW w:w="374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6F74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Cu recovery, %</w:t>
            </w:r>
          </w:p>
        </w:tc>
      </w:tr>
      <w:tr w:rsidR="00053839" w:rsidRPr="008337E3" w14:paraId="0F5EF93A" w14:textId="77777777" w:rsidTr="008337E3">
        <w:trPr>
          <w:trHeight w:val="280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6397FF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CAE721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C07F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average</w:t>
            </w:r>
            <w:proofErr w:type="gramEnd"/>
          </w:p>
        </w:tc>
        <w:tc>
          <w:tcPr>
            <w:tcW w:w="25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2840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range</w:t>
            </w:r>
            <w:proofErr w:type="gramEnd"/>
          </w:p>
        </w:tc>
      </w:tr>
      <w:tr w:rsidR="00053839" w:rsidRPr="008337E3" w14:paraId="2C3CF612" w14:textId="77777777" w:rsidTr="008337E3">
        <w:trPr>
          <w:trHeight w:val="280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BD7E6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solid</w:t>
            </w:r>
            <w:proofErr w:type="gramEnd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: liquid ratio </w:t>
            </w:r>
            <w:r w:rsidR="00EA24D8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  </w:t>
            </w:r>
            <w:r w:rsidR="00EE5611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                       (g ash/</w:t>
            </w:r>
            <w:r w:rsidR="00EA24D8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ml</w:t>
            </w: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solution)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6461" w14:textId="77777777" w:rsidR="00053839" w:rsidRPr="008337E3" w:rsidRDefault="00EE5611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0.3/</w:t>
            </w:r>
            <w:r w:rsidR="00053839"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9E3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118.52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F6E0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BBE0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96.14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6BAC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8384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138.91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5D95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5AE09623" w14:textId="77777777" w:rsidTr="008337E3">
        <w:trPr>
          <w:trHeight w:val="280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B8DB51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96E9" w14:textId="77777777" w:rsidR="00053839" w:rsidRPr="008337E3" w:rsidRDefault="00EE5611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0.3/</w:t>
            </w:r>
            <w:r w:rsidR="00053839"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0C0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118.34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9EBE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95BA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96.00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A49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DCAB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138.70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90D1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7FAF0108" w14:textId="77777777" w:rsidTr="00BC1587">
        <w:trPr>
          <w:trHeight w:val="280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ECB26D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5E726" w14:textId="77777777" w:rsidR="00053839" w:rsidRPr="008337E3" w:rsidRDefault="00EE5611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0.3/</w:t>
            </w:r>
            <w:r w:rsidR="00053839"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177D8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110.55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F678A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423AD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89.68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97824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2E42F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129.57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89028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6D548A8C" w14:textId="77777777" w:rsidTr="00BC1587">
        <w:trPr>
          <w:trHeight w:val="280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77A14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reaction</w:t>
            </w:r>
            <w:proofErr w:type="gramEnd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time                                 (min)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39F1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A2F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136.68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1A4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9D2B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110.88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4001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47D9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160.21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0F5F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787360F6" w14:textId="77777777" w:rsidTr="008337E3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4114C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74F0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FD58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124.95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F0D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043B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101.36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433E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C72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146.45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D2F9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712E6DF3" w14:textId="77777777" w:rsidTr="00BC1587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5BBAA5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440C1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0CD8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158.13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AA76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56B8A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128.28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B8BC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D90C7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185.34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8136E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0809071C" w14:textId="77777777" w:rsidTr="00BC1587">
        <w:trPr>
          <w:trHeight w:val="280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D016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stirring</w:t>
            </w:r>
            <w:proofErr w:type="gramEnd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speed                                   (rpm)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DB0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6261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153.84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0937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64FE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124.80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07D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8DD7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180.31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41F4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1536055C" w14:textId="77777777" w:rsidTr="008337E3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26C00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29FF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E7F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129.03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B245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E758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104.68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F27C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5EE1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151.24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C3C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4F4BBE8A" w14:textId="77777777" w:rsidTr="00BC1587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786041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1828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9DBA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112.65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D32C6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18EE1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91.38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30304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7698D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132.03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90970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5C9D5532" w14:textId="77777777" w:rsidTr="00BC1587">
        <w:trPr>
          <w:trHeight w:val="280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99E75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temperature</w:t>
            </w:r>
            <w:proofErr w:type="gramEnd"/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 xml:space="preserve">                                                ( </w:t>
            </w:r>
            <w:r w:rsidR="009D7FBC" w:rsidRPr="009D7FBC">
              <w:rPr>
                <w:rFonts w:eastAsia="Times New Roman"/>
                <w:color w:val="000000"/>
                <w:sz w:val="22"/>
                <w:szCs w:val="22"/>
                <w:vertAlign w:val="superscript"/>
                <w:lang w:val="en-US" w:eastAsia="en-US"/>
              </w:rPr>
              <w:t>0</w:t>
            </w: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C)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BEAD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DA5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122.23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761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7B29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99.16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BFF0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57B1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143.27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04BC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014C4998" w14:textId="77777777" w:rsidTr="00BC1587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DA4226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5D4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825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128.06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595B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288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103.89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5996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DC0F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150.10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FBFF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053839" w:rsidRPr="008337E3" w14:paraId="14B00F78" w14:textId="77777777" w:rsidTr="00BC1587">
        <w:trPr>
          <w:trHeight w:val="280"/>
        </w:trPr>
        <w:tc>
          <w:tcPr>
            <w:tcW w:w="2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B00B88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74CE8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E1FD2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123.07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7965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(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EE297" w14:textId="77777777" w:rsidR="00053839" w:rsidRPr="008337E3" w:rsidRDefault="00053839" w:rsidP="009D7FBC">
            <w:pPr>
              <w:spacing w:line="276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99.84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79F2F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2B03B" w14:textId="77777777" w:rsidR="00053839" w:rsidRPr="008337E3" w:rsidRDefault="00053839" w:rsidP="009D7FBC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144.25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F53" w14:textId="77777777" w:rsidR="00053839" w:rsidRPr="008337E3" w:rsidRDefault="00053839" w:rsidP="009D7FBC">
            <w:pPr>
              <w:spacing w:line="276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337E3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14E19AE" w14:textId="77777777" w:rsidR="00E73E4C" w:rsidRPr="00047350" w:rsidRDefault="00E73E4C" w:rsidP="009D7FBC">
      <w:pPr>
        <w:spacing w:before="40" w:after="40" w:line="276" w:lineRule="auto"/>
        <w:jc w:val="both"/>
        <w:rPr>
          <w:b/>
          <w:sz w:val="22"/>
          <w:szCs w:val="22"/>
        </w:rPr>
      </w:pPr>
    </w:p>
    <w:p w14:paraId="6C3BECB1" w14:textId="77777777" w:rsidR="00BC1587" w:rsidRDefault="00BC1587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</w:p>
    <w:p w14:paraId="51F44340" w14:textId="77777777" w:rsidR="009A4982" w:rsidRPr="00047350" w:rsidRDefault="00E73E4C" w:rsidP="009D7FBC">
      <w:pPr>
        <w:spacing w:before="40" w:after="40" w:line="276" w:lineRule="auto"/>
        <w:ind w:firstLine="567"/>
        <w:jc w:val="both"/>
        <w:rPr>
          <w:sz w:val="22"/>
          <w:szCs w:val="22"/>
        </w:rPr>
      </w:pPr>
      <w:r w:rsidRPr="00047350">
        <w:rPr>
          <w:sz w:val="22"/>
          <w:szCs w:val="22"/>
        </w:rPr>
        <w:t>Based from the r</w:t>
      </w:r>
      <w:r w:rsidR="009D7FBC">
        <w:rPr>
          <w:sz w:val="22"/>
          <w:szCs w:val="22"/>
        </w:rPr>
        <w:t xml:space="preserve">esults of this </w:t>
      </w:r>
      <w:r w:rsidR="00BC1587">
        <w:rPr>
          <w:sz w:val="22"/>
          <w:szCs w:val="22"/>
        </w:rPr>
        <w:t xml:space="preserve">experiment, it can be concluded </w:t>
      </w:r>
      <w:r w:rsidR="009D7FBC">
        <w:rPr>
          <w:sz w:val="22"/>
          <w:szCs w:val="22"/>
        </w:rPr>
        <w:t xml:space="preserve">that </w:t>
      </w:r>
      <w:r w:rsidR="00BC1587">
        <w:rPr>
          <w:sz w:val="22"/>
          <w:szCs w:val="22"/>
        </w:rPr>
        <w:t>CA,</w:t>
      </w:r>
      <w:r w:rsidR="00387225" w:rsidRPr="00047350">
        <w:rPr>
          <w:sz w:val="22"/>
          <w:szCs w:val="22"/>
        </w:rPr>
        <w:t xml:space="preserve"> is a </w:t>
      </w:r>
      <w:r w:rsidR="00164663" w:rsidRPr="00047350">
        <w:rPr>
          <w:sz w:val="22"/>
          <w:szCs w:val="22"/>
        </w:rPr>
        <w:t>v</w:t>
      </w:r>
      <w:r w:rsidR="00BC1587">
        <w:rPr>
          <w:sz w:val="22"/>
          <w:szCs w:val="22"/>
        </w:rPr>
        <w:t xml:space="preserve">iable leaching agent for Cu </w:t>
      </w:r>
      <w:r w:rsidR="00164663" w:rsidRPr="00047350">
        <w:rPr>
          <w:sz w:val="22"/>
          <w:szCs w:val="22"/>
        </w:rPr>
        <w:t xml:space="preserve">extraction from </w:t>
      </w:r>
      <w:proofErr w:type="spellStart"/>
      <w:r w:rsidR="00164663" w:rsidRPr="00047350">
        <w:rPr>
          <w:sz w:val="22"/>
          <w:szCs w:val="22"/>
        </w:rPr>
        <w:t>vetiver</w:t>
      </w:r>
      <w:proofErr w:type="spellEnd"/>
      <w:r w:rsidR="00164663" w:rsidRPr="00047350">
        <w:rPr>
          <w:sz w:val="22"/>
          <w:szCs w:val="22"/>
        </w:rPr>
        <w:t xml:space="preserve"> grass biomass</w:t>
      </w:r>
      <w:r w:rsidR="00BC1587">
        <w:rPr>
          <w:sz w:val="22"/>
          <w:szCs w:val="22"/>
        </w:rPr>
        <w:t>. Moreover, its biodegradability, non-toxicity and ease of handling and storage add to its practicability as leaching agent.</w:t>
      </w:r>
    </w:p>
    <w:p w14:paraId="22C4DF52" w14:textId="77777777" w:rsidR="00BC1587" w:rsidRDefault="00BC1587" w:rsidP="00BC1587">
      <w:pPr>
        <w:spacing w:after="200" w:line="276" w:lineRule="auto"/>
        <w:rPr>
          <w:sz w:val="22"/>
          <w:szCs w:val="22"/>
        </w:rPr>
      </w:pPr>
    </w:p>
    <w:p w14:paraId="3DB53AFB" w14:textId="4EDF21F7" w:rsidR="00CE72AE" w:rsidRPr="001C1178" w:rsidRDefault="00E73E4C" w:rsidP="001C1178">
      <w:pPr>
        <w:spacing w:after="200" w:line="276" w:lineRule="auto"/>
        <w:rPr>
          <w:sz w:val="22"/>
          <w:szCs w:val="22"/>
        </w:rPr>
      </w:pPr>
      <w:r w:rsidRPr="008337E3">
        <w:rPr>
          <w:b/>
          <w:sz w:val="20"/>
          <w:szCs w:val="20"/>
        </w:rPr>
        <w:t>References</w:t>
      </w:r>
      <w:r w:rsidRPr="00CB251E">
        <w:rPr>
          <w:sz w:val="20"/>
          <w:szCs w:val="20"/>
        </w:rPr>
        <w:fldChar w:fldCharType="begin" w:fldLock="1"/>
      </w:r>
      <w:r w:rsidRPr="00CB251E">
        <w:rPr>
          <w:sz w:val="20"/>
          <w:szCs w:val="20"/>
        </w:rPr>
        <w:instrText xml:space="preserve">ADDIN Mendeley Bibliography CSL_BIBLIOGRAPHY </w:instrText>
      </w:r>
      <w:r w:rsidRPr="00CB251E">
        <w:rPr>
          <w:sz w:val="20"/>
          <w:szCs w:val="20"/>
        </w:rPr>
        <w:fldChar w:fldCharType="separate"/>
      </w:r>
    </w:p>
    <w:p w14:paraId="6CA496BB" w14:textId="77777777" w:rsidR="00CE72AE" w:rsidRPr="00CB251E" w:rsidRDefault="00CE72A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  <w:r w:rsidRPr="00CB251E">
        <w:rPr>
          <w:noProof/>
          <w:sz w:val="20"/>
          <w:szCs w:val="20"/>
        </w:rPr>
        <w:t xml:space="preserve">Elekes, C. C. (2014) </w:t>
      </w:r>
      <w:r w:rsidRPr="00CB251E">
        <w:rPr>
          <w:i/>
          <w:iCs/>
          <w:noProof/>
          <w:sz w:val="20"/>
          <w:szCs w:val="20"/>
        </w:rPr>
        <w:t>Eco-Technological Solutions for the Remediation of Polluted Soil and Heavy Metal Recovery</w:t>
      </w:r>
      <w:r w:rsidRPr="00CB251E">
        <w:rPr>
          <w:noProof/>
          <w:sz w:val="20"/>
          <w:szCs w:val="20"/>
        </w:rPr>
        <w:t>.</w:t>
      </w:r>
    </w:p>
    <w:p w14:paraId="01378530" w14:textId="77777777" w:rsidR="00CE72AE" w:rsidRPr="00CB251E" w:rsidRDefault="00CE72A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  <w:r w:rsidRPr="00CB251E">
        <w:rPr>
          <w:noProof/>
          <w:sz w:val="20"/>
          <w:szCs w:val="20"/>
        </w:rPr>
        <w:t xml:space="preserve">Gerberding, J. L. (2004) ‘Toxicological Profile for Copper’, in </w:t>
      </w:r>
      <w:r w:rsidRPr="00CB251E">
        <w:rPr>
          <w:i/>
          <w:iCs/>
          <w:noProof/>
          <w:sz w:val="20"/>
          <w:szCs w:val="20"/>
        </w:rPr>
        <w:t>Agency for Toxic Substances and Disease Registry</w:t>
      </w:r>
      <w:r w:rsidRPr="00CB251E">
        <w:rPr>
          <w:noProof/>
          <w:sz w:val="20"/>
          <w:szCs w:val="20"/>
        </w:rPr>
        <w:t>.</w:t>
      </w:r>
    </w:p>
    <w:p w14:paraId="13F2CDB3" w14:textId="475FF4B7" w:rsidR="00CE72AE" w:rsidRPr="00CB251E" w:rsidRDefault="00CE72A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  <w:r w:rsidRPr="00CB251E">
        <w:rPr>
          <w:noProof/>
          <w:sz w:val="20"/>
          <w:szCs w:val="20"/>
        </w:rPr>
        <w:t xml:space="preserve">Habbache, N. </w:t>
      </w:r>
      <w:r w:rsidRPr="00CB251E">
        <w:rPr>
          <w:i/>
          <w:iCs/>
          <w:noProof/>
          <w:sz w:val="20"/>
          <w:szCs w:val="20"/>
        </w:rPr>
        <w:t>et al.</w:t>
      </w:r>
      <w:r w:rsidRPr="00CB251E">
        <w:rPr>
          <w:noProof/>
          <w:sz w:val="20"/>
          <w:szCs w:val="20"/>
        </w:rPr>
        <w:t xml:space="preserve"> (2009) ‘Leaching of copper oxide with different acid solutions’, </w:t>
      </w:r>
      <w:r w:rsidRPr="00CB251E">
        <w:rPr>
          <w:i/>
          <w:iCs/>
          <w:noProof/>
          <w:sz w:val="20"/>
          <w:szCs w:val="20"/>
        </w:rPr>
        <w:t>Chemical Engineering Journal</w:t>
      </w:r>
      <w:r w:rsidRPr="00CB251E">
        <w:rPr>
          <w:noProof/>
          <w:sz w:val="20"/>
          <w:szCs w:val="20"/>
        </w:rPr>
        <w:t>, 152(October).</w:t>
      </w:r>
    </w:p>
    <w:p w14:paraId="64CA007A" w14:textId="169140FE" w:rsidR="00CE72AE" w:rsidRPr="00CB251E" w:rsidRDefault="00CE72A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  <w:r w:rsidRPr="00CB251E">
        <w:rPr>
          <w:noProof/>
          <w:sz w:val="20"/>
          <w:szCs w:val="20"/>
        </w:rPr>
        <w:t xml:space="preserve">Nazir, R. </w:t>
      </w:r>
      <w:r w:rsidRPr="00CB251E">
        <w:rPr>
          <w:i/>
          <w:iCs/>
          <w:noProof/>
          <w:sz w:val="20"/>
          <w:szCs w:val="20"/>
        </w:rPr>
        <w:t>et al.</w:t>
      </w:r>
      <w:r w:rsidRPr="00CB251E">
        <w:rPr>
          <w:noProof/>
          <w:sz w:val="20"/>
          <w:szCs w:val="20"/>
        </w:rPr>
        <w:t xml:space="preserve"> (2015) ‘Accumulation of Heavy Metals ( Ni , Cu , Cd , Cr , Pb , Zn , Fe ) in the soil , water and plants and analysis of physico-chemical parameters of soil and water Collected from Tanda Dam kohat .’, </w:t>
      </w:r>
      <w:r w:rsidRPr="00CB251E">
        <w:rPr>
          <w:i/>
          <w:iCs/>
          <w:noProof/>
          <w:sz w:val="20"/>
          <w:szCs w:val="20"/>
        </w:rPr>
        <w:t>Journal of Pharmaceutical Sciences and Research</w:t>
      </w:r>
      <w:r w:rsidR="00CB251E">
        <w:rPr>
          <w:noProof/>
          <w:sz w:val="20"/>
          <w:szCs w:val="20"/>
        </w:rPr>
        <w:t>, 7(3), pp. 89–97.</w:t>
      </w:r>
    </w:p>
    <w:p w14:paraId="348127DB" w14:textId="1972BC82" w:rsidR="00CE72AE" w:rsidRDefault="00CE72A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  <w:r w:rsidRPr="00CB251E">
        <w:rPr>
          <w:noProof/>
          <w:sz w:val="20"/>
          <w:szCs w:val="20"/>
        </w:rPr>
        <w:t xml:space="preserve">Sas-nowosielska, A. </w:t>
      </w:r>
      <w:r w:rsidRPr="00CB251E">
        <w:rPr>
          <w:i/>
          <w:iCs/>
          <w:noProof/>
          <w:sz w:val="20"/>
          <w:szCs w:val="20"/>
        </w:rPr>
        <w:t>et al.</w:t>
      </w:r>
      <w:r w:rsidRPr="00CB251E">
        <w:rPr>
          <w:noProof/>
          <w:sz w:val="20"/>
          <w:szCs w:val="20"/>
        </w:rPr>
        <w:t xml:space="preserve"> (2004) ‘Phytoextraction Crop Disposal — An Unsolved Problem’, </w:t>
      </w:r>
      <w:r w:rsidRPr="00CB251E">
        <w:rPr>
          <w:i/>
          <w:iCs/>
          <w:noProof/>
          <w:sz w:val="20"/>
          <w:szCs w:val="20"/>
        </w:rPr>
        <w:t>Enviromental Pollution</w:t>
      </w:r>
      <w:r w:rsidRPr="00CB251E">
        <w:rPr>
          <w:noProof/>
          <w:sz w:val="20"/>
          <w:szCs w:val="20"/>
        </w:rPr>
        <w:t>, 128, pp</w:t>
      </w:r>
      <w:r w:rsidR="00CB251E">
        <w:rPr>
          <w:noProof/>
          <w:sz w:val="20"/>
          <w:szCs w:val="20"/>
        </w:rPr>
        <w:t>. 373–379.</w:t>
      </w:r>
    </w:p>
    <w:p w14:paraId="3A16D83F" w14:textId="77777777" w:rsidR="00CB251E" w:rsidRPr="00CB251E" w:rsidRDefault="00CB251E" w:rsidP="008337E3">
      <w:pPr>
        <w:widowControl w:val="0"/>
        <w:autoSpaceDE w:val="0"/>
        <w:autoSpaceDN w:val="0"/>
        <w:adjustRightInd w:val="0"/>
        <w:spacing w:before="40" w:after="40" w:line="360" w:lineRule="auto"/>
        <w:jc w:val="both"/>
        <w:rPr>
          <w:noProof/>
          <w:sz w:val="20"/>
          <w:szCs w:val="20"/>
        </w:rPr>
      </w:pPr>
    </w:p>
    <w:p w14:paraId="6BEF13C1" w14:textId="77777777" w:rsidR="00E73E4C" w:rsidRPr="00F32173" w:rsidRDefault="00E73E4C" w:rsidP="00961BC2">
      <w:pPr>
        <w:widowControl w:val="0"/>
        <w:autoSpaceDE w:val="0"/>
        <w:autoSpaceDN w:val="0"/>
        <w:adjustRightInd w:val="0"/>
        <w:spacing w:before="40" w:after="40" w:line="360" w:lineRule="auto"/>
        <w:ind w:firstLine="567"/>
        <w:jc w:val="both"/>
        <w:rPr>
          <w:sz w:val="20"/>
          <w:szCs w:val="20"/>
        </w:rPr>
      </w:pPr>
      <w:r w:rsidRPr="00CB251E">
        <w:rPr>
          <w:sz w:val="20"/>
          <w:szCs w:val="20"/>
        </w:rPr>
        <w:fldChar w:fldCharType="end"/>
      </w:r>
    </w:p>
    <w:p w14:paraId="4DD5BDD0" w14:textId="77777777" w:rsidR="00E73E4C" w:rsidRPr="00CE27F3" w:rsidRDefault="00E73E4C" w:rsidP="00164663">
      <w:pPr>
        <w:spacing w:before="40" w:after="40" w:line="360" w:lineRule="auto"/>
        <w:ind w:firstLine="567"/>
        <w:jc w:val="both"/>
        <w:rPr>
          <w:b/>
          <w:sz w:val="22"/>
          <w:szCs w:val="22"/>
          <w:u w:val="single"/>
          <w:lang w:val="vi-VN" w:eastAsia="ja-JP"/>
        </w:rPr>
      </w:pPr>
    </w:p>
    <w:p w14:paraId="1BDFA137" w14:textId="77777777" w:rsidR="00E011C6" w:rsidRDefault="00E011C6" w:rsidP="00164663">
      <w:pPr>
        <w:spacing w:before="40" w:after="40" w:line="360" w:lineRule="auto"/>
        <w:ind w:firstLine="567"/>
        <w:jc w:val="both"/>
      </w:pPr>
    </w:p>
    <w:sectPr w:rsidR="00E011C6" w:rsidSect="00514C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418" w:bottom="2268" w:left="1701" w:header="720" w:footer="1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E78B8" w14:textId="77777777" w:rsidR="003C4EFE" w:rsidRDefault="003C4EFE" w:rsidP="002C5B62">
      <w:r>
        <w:separator/>
      </w:r>
    </w:p>
  </w:endnote>
  <w:endnote w:type="continuationSeparator" w:id="0">
    <w:p w14:paraId="487819A1" w14:textId="77777777" w:rsidR="003C4EFE" w:rsidRDefault="003C4EFE" w:rsidP="002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*'52ˇ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6E892" w14:textId="77777777" w:rsidR="003C4EFE" w:rsidRDefault="003C4E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985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A1194" w14:textId="77777777" w:rsidR="003C4EFE" w:rsidRDefault="003C4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014191" w14:textId="77777777" w:rsidR="003C4EFE" w:rsidRDefault="003C4E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292F8" w14:textId="77777777" w:rsidR="003C4EFE" w:rsidRDefault="003C4E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88DD9" w14:textId="77777777" w:rsidR="003C4EFE" w:rsidRDefault="003C4EFE" w:rsidP="002C5B62">
      <w:r>
        <w:separator/>
      </w:r>
    </w:p>
  </w:footnote>
  <w:footnote w:type="continuationSeparator" w:id="0">
    <w:p w14:paraId="7039F7FF" w14:textId="77777777" w:rsidR="003C4EFE" w:rsidRDefault="003C4EFE" w:rsidP="002C5B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521A8" w14:textId="77777777" w:rsidR="003C4EFE" w:rsidRDefault="003C4E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77E19" w14:textId="77777777" w:rsidR="003C4EFE" w:rsidRPr="009F3A21" w:rsidRDefault="003C4EFE" w:rsidP="00E820AB">
    <w:pPr>
      <w:ind w:right="-2"/>
      <w:jc w:val="center"/>
      <w:rPr>
        <w:rFonts w:ascii="Calibri Light" w:hAnsi="Calibri Light" w:cs="*'52ˇ"/>
        <w:lang w:val="vi-VN"/>
      </w:rPr>
    </w:pPr>
    <w:r w:rsidRPr="009F3A21">
      <w:rPr>
        <w:rFonts w:ascii="Calibri Light" w:hAnsi="Calibri Light" w:cs="*'52ˇ"/>
      </w:rPr>
      <w:t>AUN-SEED/Net 2017 Regional Conference on Environmental Engineering (RC-EnvE2017)</w:t>
    </w:r>
  </w:p>
  <w:p w14:paraId="7ADD8DD3" w14:textId="77777777" w:rsidR="003C4EFE" w:rsidRPr="009F3A21" w:rsidRDefault="003C4EFE" w:rsidP="00E820AB">
    <w:pPr>
      <w:jc w:val="center"/>
      <w:rPr>
        <w:rFonts w:ascii="Calibri Light" w:hAnsi="Calibri Light" w:cs="*'52ˇ"/>
        <w:b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61312" behindDoc="0" locked="0" layoutInCell="1" allowOverlap="1" wp14:anchorId="37C371BA" wp14:editId="5FEEAD15">
          <wp:simplePos x="0" y="0"/>
          <wp:positionH relativeFrom="column">
            <wp:posOffset>4057015</wp:posOffset>
          </wp:positionH>
          <wp:positionV relativeFrom="paragraph">
            <wp:posOffset>153035</wp:posOffset>
          </wp:positionV>
          <wp:extent cx="538480" cy="5486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5384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272E787" wp14:editId="6D290B45">
          <wp:simplePos x="0" y="0"/>
          <wp:positionH relativeFrom="margin">
            <wp:posOffset>1724025</wp:posOffset>
          </wp:positionH>
          <wp:positionV relativeFrom="paragraph">
            <wp:posOffset>255905</wp:posOffset>
          </wp:positionV>
          <wp:extent cx="2061845" cy="411480"/>
          <wp:effectExtent l="0" t="0" r="0" b="762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3A21">
      <w:rPr>
        <w:rFonts w:ascii="Calibri Light" w:hAnsi="Calibri Light" w:cs="*'52ˇ"/>
        <w:b/>
      </w:rPr>
      <w:t xml:space="preserve"> “Environmental Protection toward Green Development”</w:t>
    </w:r>
  </w:p>
  <w:p w14:paraId="2096C487" w14:textId="77777777" w:rsidR="003C4EFE" w:rsidRDefault="003C4EFE" w:rsidP="00E820AB">
    <w:pPr>
      <w:pStyle w:val="Header"/>
      <w:rPr>
        <w:lang w:val="vi-VN"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60288" behindDoc="0" locked="0" layoutInCell="1" allowOverlap="1" wp14:anchorId="5AA23F1D" wp14:editId="1D5C2EDA">
          <wp:simplePos x="0" y="0"/>
          <wp:positionH relativeFrom="column">
            <wp:posOffset>1111250</wp:posOffset>
          </wp:positionH>
          <wp:positionV relativeFrom="paragraph">
            <wp:posOffset>46990</wp:posOffset>
          </wp:positionV>
          <wp:extent cx="386080" cy="448310"/>
          <wp:effectExtent l="0" t="0" r="0" b="8890"/>
          <wp:wrapThrough wrapText="bothSides">
            <wp:wrapPolygon edited="0">
              <wp:start x="1066" y="0"/>
              <wp:lineTo x="1066" y="21110"/>
              <wp:lineTo x="20250" y="21110"/>
              <wp:lineTo x="20250" y="0"/>
              <wp:lineTo x="1066" y="0"/>
            </wp:wrapPolygon>
          </wp:wrapThrough>
          <wp:docPr id="1" name="Picture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FE1FAC" w14:textId="77777777" w:rsidR="003C4EFE" w:rsidRDefault="003C4EFE" w:rsidP="00E820AB">
    <w:pPr>
      <w:pStyle w:val="Header"/>
      <w:rPr>
        <w:lang w:val="vi-VN"/>
      </w:rPr>
    </w:pPr>
  </w:p>
  <w:p w14:paraId="7A11DEE6" w14:textId="77777777" w:rsidR="003C4EFE" w:rsidRPr="00303722" w:rsidRDefault="003C4EFE" w:rsidP="00E820AB">
    <w:pPr>
      <w:pStyle w:val="Header"/>
      <w:rPr>
        <w:lang w:val="vi-VN"/>
      </w:rPr>
    </w:pPr>
    <w:r>
      <w:rPr>
        <w:lang w:val="vi-VN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7D8BB" w14:textId="77777777" w:rsidR="003C4EFE" w:rsidRDefault="003C4E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1FD2"/>
    <w:multiLevelType w:val="hybridMultilevel"/>
    <w:tmpl w:val="02526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04690"/>
    <w:multiLevelType w:val="hybridMultilevel"/>
    <w:tmpl w:val="6ADA91F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646D6AF5"/>
    <w:multiLevelType w:val="hybridMultilevel"/>
    <w:tmpl w:val="22462C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518A0"/>
    <w:multiLevelType w:val="hybridMultilevel"/>
    <w:tmpl w:val="E51AD59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revisionView w:markup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4C"/>
    <w:rsid w:val="0000169E"/>
    <w:rsid w:val="00047350"/>
    <w:rsid w:val="00053839"/>
    <w:rsid w:val="0006585A"/>
    <w:rsid w:val="001152B7"/>
    <w:rsid w:val="00164663"/>
    <w:rsid w:val="001C1178"/>
    <w:rsid w:val="001C3BAF"/>
    <w:rsid w:val="001F5601"/>
    <w:rsid w:val="00244228"/>
    <w:rsid w:val="00294273"/>
    <w:rsid w:val="00296590"/>
    <w:rsid w:val="002C5B62"/>
    <w:rsid w:val="002D2CE9"/>
    <w:rsid w:val="0030511E"/>
    <w:rsid w:val="00346056"/>
    <w:rsid w:val="00361565"/>
    <w:rsid w:val="00387225"/>
    <w:rsid w:val="00395AE1"/>
    <w:rsid w:val="003B5A3D"/>
    <w:rsid w:val="003C4EFE"/>
    <w:rsid w:val="003F3E4D"/>
    <w:rsid w:val="0043159E"/>
    <w:rsid w:val="0048422F"/>
    <w:rsid w:val="00514C11"/>
    <w:rsid w:val="005B18BE"/>
    <w:rsid w:val="005C03ED"/>
    <w:rsid w:val="00600A5F"/>
    <w:rsid w:val="0063630C"/>
    <w:rsid w:val="0063756F"/>
    <w:rsid w:val="0065134E"/>
    <w:rsid w:val="007927F8"/>
    <w:rsid w:val="008337E3"/>
    <w:rsid w:val="008678B7"/>
    <w:rsid w:val="00883DF8"/>
    <w:rsid w:val="00920789"/>
    <w:rsid w:val="00961BC2"/>
    <w:rsid w:val="009A4982"/>
    <w:rsid w:val="009D7FBC"/>
    <w:rsid w:val="009E1673"/>
    <w:rsid w:val="00A44B2E"/>
    <w:rsid w:val="00AA4F1F"/>
    <w:rsid w:val="00AF5AA2"/>
    <w:rsid w:val="00B6468E"/>
    <w:rsid w:val="00B823C3"/>
    <w:rsid w:val="00B9425C"/>
    <w:rsid w:val="00BB2252"/>
    <w:rsid w:val="00BC1587"/>
    <w:rsid w:val="00BF2CAC"/>
    <w:rsid w:val="00C231DC"/>
    <w:rsid w:val="00C37675"/>
    <w:rsid w:val="00CB251E"/>
    <w:rsid w:val="00CD2EB7"/>
    <w:rsid w:val="00CD572E"/>
    <w:rsid w:val="00CE72AE"/>
    <w:rsid w:val="00D34B66"/>
    <w:rsid w:val="00D74B8F"/>
    <w:rsid w:val="00D773DC"/>
    <w:rsid w:val="00D80B66"/>
    <w:rsid w:val="00DF2A1C"/>
    <w:rsid w:val="00E011C6"/>
    <w:rsid w:val="00E308FD"/>
    <w:rsid w:val="00E73E4C"/>
    <w:rsid w:val="00E820AB"/>
    <w:rsid w:val="00EA24D8"/>
    <w:rsid w:val="00EB26E7"/>
    <w:rsid w:val="00EB524B"/>
    <w:rsid w:val="00EE0798"/>
    <w:rsid w:val="00EE5611"/>
    <w:rsid w:val="00EE7B16"/>
    <w:rsid w:val="00F75AD7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890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4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Figure">
    <w:name w:val="(IWA) Figure"/>
    <w:basedOn w:val="Normal"/>
    <w:rsid w:val="00E73E4C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E73E4C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E73E4C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References">
    <w:name w:val="(IWA) References"/>
    <w:basedOn w:val="Normal"/>
    <w:rsid w:val="00E73E4C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E73E4C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color w:val="auto"/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E73E4C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E73E4C"/>
    <w:rPr>
      <w:rFonts w:ascii="Arial" w:eastAsia="MS Mincho" w:hAnsi="Arial" w:cs="Times New Roman"/>
      <w:bCs/>
      <w:sz w:val="18"/>
      <w:szCs w:val="20"/>
      <w:lang w:val="en-GB"/>
    </w:rPr>
  </w:style>
  <w:style w:type="paragraph" w:styleId="Header">
    <w:name w:val="header"/>
    <w:basedOn w:val="Normal"/>
    <w:link w:val="HeaderChar"/>
    <w:rsid w:val="00E73E4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73E4C"/>
    <w:rPr>
      <w:rFonts w:ascii="Times New Roman" w:eastAsia="MS Mincho" w:hAnsi="Times New Roman" w:cs="Times New Roman"/>
      <w:sz w:val="24"/>
      <w:szCs w:val="24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E7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4C"/>
    <w:rPr>
      <w:rFonts w:ascii="Tahoma" w:eastAsia="MS Mincho" w:hAnsi="Tahoma" w:cs="Tahoma"/>
      <w:sz w:val="16"/>
      <w:szCs w:val="16"/>
      <w:lang w:val="en-GB" w:eastAsia="de-DE"/>
    </w:rPr>
  </w:style>
  <w:style w:type="paragraph" w:styleId="ListParagraph">
    <w:name w:val="List Paragraph"/>
    <w:basedOn w:val="Normal"/>
    <w:uiPriority w:val="34"/>
    <w:qFormat/>
    <w:rsid w:val="00EB52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134E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5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B62"/>
    <w:rPr>
      <w:rFonts w:ascii="Times New Roman" w:eastAsia="MS Mincho" w:hAnsi="Times New Roman" w:cs="Times New Roman"/>
      <w:sz w:val="24"/>
      <w:szCs w:val="24"/>
      <w:lang w:val="en-GB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4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Figure">
    <w:name w:val="(IWA) Figure"/>
    <w:basedOn w:val="Normal"/>
    <w:rsid w:val="00E73E4C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E73E4C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E73E4C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References">
    <w:name w:val="(IWA) References"/>
    <w:basedOn w:val="Normal"/>
    <w:rsid w:val="00E73E4C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E73E4C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color w:val="auto"/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E73E4C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E73E4C"/>
    <w:rPr>
      <w:rFonts w:ascii="Arial" w:eastAsia="MS Mincho" w:hAnsi="Arial" w:cs="Times New Roman"/>
      <w:bCs/>
      <w:sz w:val="18"/>
      <w:szCs w:val="20"/>
      <w:lang w:val="en-GB"/>
    </w:rPr>
  </w:style>
  <w:style w:type="paragraph" w:styleId="Header">
    <w:name w:val="header"/>
    <w:basedOn w:val="Normal"/>
    <w:link w:val="HeaderChar"/>
    <w:rsid w:val="00E73E4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73E4C"/>
    <w:rPr>
      <w:rFonts w:ascii="Times New Roman" w:eastAsia="MS Mincho" w:hAnsi="Times New Roman" w:cs="Times New Roman"/>
      <w:sz w:val="24"/>
      <w:szCs w:val="24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E7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4C"/>
    <w:rPr>
      <w:rFonts w:ascii="Tahoma" w:eastAsia="MS Mincho" w:hAnsi="Tahoma" w:cs="Tahoma"/>
      <w:sz w:val="16"/>
      <w:szCs w:val="16"/>
      <w:lang w:val="en-GB" w:eastAsia="de-DE"/>
    </w:rPr>
  </w:style>
  <w:style w:type="paragraph" w:styleId="ListParagraph">
    <w:name w:val="List Paragraph"/>
    <w:basedOn w:val="Normal"/>
    <w:uiPriority w:val="34"/>
    <w:qFormat/>
    <w:rsid w:val="00EB52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134E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5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B62"/>
    <w:rPr>
      <w:rFonts w:ascii="Times New Roman" w:eastAsia="MS Mincho" w:hAnsi="Times New Roman" w:cs="Times New Roman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EB6BD-1505-B54C-87B3-16FBC91B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2490</Words>
  <Characters>14198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Richelle</dc:creator>
  <cp:lastModifiedBy>marie chela cenia</cp:lastModifiedBy>
  <cp:revision>5</cp:revision>
  <dcterms:created xsi:type="dcterms:W3CDTF">2017-06-11T13:57:00Z</dcterms:created>
  <dcterms:modified xsi:type="dcterms:W3CDTF">2017-06-12T15:02:00Z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http://www.zotero.org/styles/harvard1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5c04afd8-4a21-3406-8755-ccda0193bb93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